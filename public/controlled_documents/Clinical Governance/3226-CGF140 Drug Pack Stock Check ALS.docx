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8A3C" w14:textId="43475024" w:rsidR="00C714DC" w:rsidRPr="00CD6504" w:rsidRDefault="00091FF8" w:rsidP="00AC621A">
      <w:pPr>
        <w:rPr>
          <w:b/>
          <w:sz w:val="28"/>
          <w:szCs w:val="28"/>
          <w:lang w:val="en-GB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CD3BD" wp14:editId="70CE95F2">
                <wp:simplePos x="0" y="0"/>
                <wp:positionH relativeFrom="column">
                  <wp:posOffset>4535805</wp:posOffset>
                </wp:positionH>
                <wp:positionV relativeFrom="paragraph">
                  <wp:posOffset>110490</wp:posOffset>
                </wp:positionV>
                <wp:extent cx="1638300" cy="3048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A58CF" w14:textId="77777777" w:rsidR="00752F7E" w:rsidRPr="00C66D4B" w:rsidRDefault="00752F7E" w:rsidP="00C66D4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  <w:color w:val="000000" w:themeColor="text1"/>
                              </w:rPr>
                              <w:t>Drug pack number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D3BD" id="Rectangle 4" o:spid="_x0000_s1026" style="position:absolute;margin-left:357.15pt;margin-top:8.7pt;width:12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" filled="f" stroked="f" strokeweight="1pt">
                <v:path arrowok="t"/>
                <v:textbox>
                  <w:txbxContent>
                    <w:p w14:paraId="638A58CF" w14:textId="77777777" w:rsidR="00752F7E" w:rsidRPr="00C66D4B" w:rsidRDefault="00752F7E" w:rsidP="00C66D4B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725FD7">
                        <w:rPr>
                          <w:b/>
                          <w:color w:val="000000" w:themeColor="text1"/>
                        </w:rPr>
                        <w:t>Drug pack number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03118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EC76B" wp14:editId="725FA2CA">
                <wp:simplePos x="0" y="0"/>
                <wp:positionH relativeFrom="rightMargin">
                  <wp:posOffset>-461010</wp:posOffset>
                </wp:positionH>
                <wp:positionV relativeFrom="paragraph">
                  <wp:posOffset>125095</wp:posOffset>
                </wp:positionV>
                <wp:extent cx="447675" cy="19050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F8AB" id="Rectangle 2" o:spid="_x0000_s1026" style="position:absolute;margin-left:-36.3pt;margin-top:9.85pt;width:35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="00503118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2D111" wp14:editId="23906674">
                <wp:simplePos x="0" y="0"/>
                <wp:positionH relativeFrom="rightMargin">
                  <wp:posOffset>-461010</wp:posOffset>
                </wp:positionH>
                <wp:positionV relativeFrom="paragraph">
                  <wp:posOffset>334645</wp:posOffset>
                </wp:positionV>
                <wp:extent cx="447675" cy="190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AEAD" id="Rectangle 3" o:spid="_x0000_s1026" style="position:absolute;margin-left:-36.3pt;margin-top:26.35pt;width:35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="00503118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D4DBE" wp14:editId="21DA469A">
                <wp:simplePos x="0" y="0"/>
                <wp:positionH relativeFrom="column">
                  <wp:posOffset>4535805</wp:posOffset>
                </wp:positionH>
                <wp:positionV relativeFrom="paragraph">
                  <wp:posOffset>300355</wp:posOffset>
                </wp:positionV>
                <wp:extent cx="1638300" cy="247650"/>
                <wp:effectExtent l="0" t="0" r="38100" b="317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07FDDA" w14:textId="77777777" w:rsidR="00752F7E" w:rsidRPr="00725FD7" w:rsidRDefault="00752F7E" w:rsidP="00C66D4B">
                            <w:pPr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</w:rPr>
                              <w:t>Sheet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4DBE" id="Rectangle 8" o:spid="_x0000_s1027" style="position:absolute;margin-left:357.15pt;margin-top:23.65pt;width:129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" filled="f" strokecolor="window" strokeweight="1pt">
                <v:path arrowok="t"/>
                <v:textbox>
                  <w:txbxContent>
                    <w:p w14:paraId="1507FDDA" w14:textId="77777777" w:rsidR="00752F7E" w:rsidRPr="00725FD7" w:rsidRDefault="00752F7E" w:rsidP="00C66D4B">
                      <w:pPr>
                        <w:jc w:val="right"/>
                        <w:rPr>
                          <w:b/>
                          <w:color w:val="000000" w:themeColor="text1"/>
                        </w:rPr>
                      </w:pPr>
                      <w:r w:rsidRPr="00725FD7">
                        <w:rPr>
                          <w:b/>
                        </w:rPr>
                        <w:t>Sheet number:</w:t>
                      </w:r>
                    </w:p>
                  </w:txbxContent>
                </v:textbox>
              </v:rect>
            </w:pict>
          </mc:Fallback>
        </mc:AlternateContent>
      </w:r>
      <w:r w:rsidR="00CD6504" w:rsidRPr="00CD6504">
        <w:rPr>
          <w:b/>
          <w:sz w:val="28"/>
          <w:szCs w:val="28"/>
          <w:lang w:val="en-GB"/>
        </w:rPr>
        <w:t>Drug Pack Stock Check</w:t>
      </w:r>
      <w:r w:rsidR="00EA6AAA">
        <w:rPr>
          <w:b/>
          <w:sz w:val="28"/>
          <w:szCs w:val="28"/>
          <w:lang w:val="en-GB"/>
        </w:rPr>
        <w:tab/>
      </w:r>
      <w:r w:rsidR="00EA6AAA">
        <w:rPr>
          <w:b/>
          <w:sz w:val="28"/>
          <w:szCs w:val="28"/>
          <w:lang w:val="en-GB"/>
        </w:rPr>
        <w:tab/>
      </w:r>
      <w:r w:rsidR="00EA6AAA">
        <w:rPr>
          <w:b/>
          <w:sz w:val="28"/>
          <w:szCs w:val="28"/>
          <w:lang w:val="en-GB"/>
        </w:rPr>
        <w:tab/>
      </w:r>
      <w:r w:rsidR="00EA6AAA">
        <w:rPr>
          <w:b/>
          <w:sz w:val="28"/>
          <w:szCs w:val="28"/>
          <w:lang w:val="en-GB"/>
        </w:rPr>
        <w:tab/>
      </w:r>
      <w:r w:rsidR="00EA6AAA" w:rsidRPr="00AC621A">
        <w:rPr>
          <w:b/>
          <w:color w:val="2E74B5" w:themeColor="accent1" w:themeShade="BF"/>
          <w:sz w:val="48"/>
          <w:szCs w:val="48"/>
          <w:lang w:val="en-GB"/>
        </w:rPr>
        <w:t>ALS</w:t>
      </w:r>
    </w:p>
    <w:p w14:paraId="47BD1F53" w14:textId="77777777" w:rsidR="0057126B" w:rsidRDefault="00CD6504" w:rsidP="0057126B">
      <w:pPr>
        <w:spacing w:after="0" w:line="240" w:lineRule="auto"/>
        <w:rPr>
          <w:lang w:val="en-GB"/>
        </w:rPr>
      </w:pPr>
      <w:r>
        <w:rPr>
          <w:lang w:val="en-GB"/>
        </w:rPr>
        <w:t xml:space="preserve">This form </w:t>
      </w:r>
      <w:r w:rsidR="000E556F">
        <w:rPr>
          <w:lang w:val="en-GB"/>
        </w:rPr>
        <w:t>is to be used to record drug bag</w:t>
      </w:r>
      <w:r>
        <w:rPr>
          <w:lang w:val="en-GB"/>
        </w:rPr>
        <w:t xml:space="preserve"> contents. The drug bag then has to be sealed (seal number to be noted). </w:t>
      </w:r>
    </w:p>
    <w:p w14:paraId="3D6792D6" w14:textId="77777777" w:rsidR="00CD6504" w:rsidRDefault="00CD6504" w:rsidP="0057126B">
      <w:pPr>
        <w:spacing w:after="0" w:line="240" w:lineRule="auto"/>
        <w:rPr>
          <w:lang w:val="en-GB"/>
        </w:rPr>
      </w:pPr>
      <w:r>
        <w:rPr>
          <w:lang w:val="en-GB"/>
        </w:rPr>
        <w:t>After breaking the seal the contents have to be recor</w:t>
      </w:r>
      <w:r w:rsidR="00F50B8B">
        <w:rPr>
          <w:lang w:val="en-GB"/>
        </w:rPr>
        <w:t>ded again and the bag re-sealed.</w:t>
      </w:r>
    </w:p>
    <w:p w14:paraId="4978F3DC" w14:textId="77777777" w:rsidR="0057126B" w:rsidRDefault="0057126B" w:rsidP="0057126B">
      <w:pPr>
        <w:spacing w:after="0" w:line="240" w:lineRule="auto"/>
        <w:rPr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10509" w:type="dxa"/>
        <w:tblLayout w:type="fixed"/>
        <w:tblLook w:val="04A0" w:firstRow="1" w:lastRow="0" w:firstColumn="1" w:lastColumn="0" w:noHBand="0" w:noVBand="1"/>
        <w:tblPrChange w:id="0" w:author="Nada Mohammed" w:date="2022-09-26T11:33:00Z">
          <w:tblPr>
            <w:tblStyle w:val="TableGrid"/>
            <w:tblpPr w:leftFromText="180" w:rightFromText="180" w:vertAnchor="text" w:tblpY="1"/>
            <w:tblOverlap w:val="never"/>
            <w:tblW w:w="1043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107"/>
        <w:gridCol w:w="1359"/>
        <w:gridCol w:w="725"/>
        <w:gridCol w:w="670"/>
        <w:gridCol w:w="857"/>
        <w:gridCol w:w="574"/>
        <w:gridCol w:w="890"/>
        <w:gridCol w:w="815"/>
        <w:gridCol w:w="7"/>
        <w:gridCol w:w="899"/>
        <w:gridCol w:w="742"/>
        <w:gridCol w:w="72"/>
        <w:gridCol w:w="792"/>
        <w:tblGridChange w:id="1">
          <w:tblGrid>
            <w:gridCol w:w="2092"/>
            <w:gridCol w:w="1350"/>
            <w:gridCol w:w="720"/>
            <w:gridCol w:w="666"/>
            <w:gridCol w:w="851"/>
            <w:gridCol w:w="570"/>
            <w:gridCol w:w="884"/>
            <w:gridCol w:w="810"/>
            <w:gridCol w:w="7"/>
            <w:gridCol w:w="893"/>
            <w:gridCol w:w="737"/>
            <w:gridCol w:w="72"/>
            <w:gridCol w:w="783"/>
          </w:tblGrid>
        </w:tblGridChange>
      </w:tblGrid>
      <w:tr w:rsidR="00600ACB" w:rsidRPr="002A2B4D" w14:paraId="5F5A3AD8" w14:textId="77777777" w:rsidTr="001B402C">
        <w:trPr>
          <w:trHeight w:val="397"/>
          <w:trPrChange w:id="2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BFBFBF" w:themeFill="background1" w:themeFillShade="BF"/>
            <w:tcPrChange w:id="3" w:author="Nada Mohammed" w:date="2022-09-26T11:33:00Z">
              <w:tcPr>
                <w:tcW w:w="4162" w:type="dxa"/>
                <w:gridSpan w:val="3"/>
                <w:shd w:val="clear" w:color="auto" w:fill="BFBFBF" w:themeFill="background1" w:themeFillShade="BF"/>
              </w:tcPr>
            </w:tcPrChange>
          </w:tcPr>
          <w:p w14:paraId="403009C7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6318" w:type="dxa"/>
            <w:gridSpan w:val="10"/>
            <w:shd w:val="clear" w:color="auto" w:fill="BFBFBF" w:themeFill="background1" w:themeFillShade="BF"/>
            <w:vAlign w:val="center"/>
            <w:tcPrChange w:id="4" w:author="Nada Mohammed" w:date="2022-09-26T11:33:00Z">
              <w:tcPr>
                <w:tcW w:w="6273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0DF3DC61" w14:textId="77777777" w:rsidR="00600ACB" w:rsidRPr="00A6556C" w:rsidRDefault="00600ACB" w:rsidP="00600ACB">
            <w:pPr>
              <w:jc w:val="center"/>
              <w:rPr>
                <w:lang w:val="en-GB"/>
              </w:rPr>
            </w:pPr>
            <w:r w:rsidRPr="00A6556C">
              <w:rPr>
                <w:lang w:val="en-GB"/>
              </w:rPr>
              <w:t>Record the date and time for each stock check completed:</w:t>
            </w:r>
          </w:p>
        </w:tc>
      </w:tr>
      <w:tr w:rsidR="00600ACB" w:rsidRPr="00CD6504" w14:paraId="013210CA" w14:textId="77777777" w:rsidTr="001B402C">
        <w:trPr>
          <w:trHeight w:val="397"/>
          <w:trPrChange w:id="5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FF0000"/>
            <w:vAlign w:val="center"/>
            <w:tcPrChange w:id="6" w:author="Nada Mohammed" w:date="2022-09-26T11:33:00Z">
              <w:tcPr>
                <w:tcW w:w="4162" w:type="dxa"/>
                <w:gridSpan w:val="3"/>
                <w:shd w:val="clear" w:color="auto" w:fill="FF0000"/>
                <w:vAlign w:val="center"/>
              </w:tcPr>
            </w:tcPrChange>
          </w:tcPr>
          <w:p w14:paraId="239066DC" w14:textId="2F4D7946" w:rsidR="00600ACB" w:rsidRPr="00CD6504" w:rsidRDefault="00600ACB" w:rsidP="00600AC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CD6504">
              <w:rPr>
                <w:b/>
                <w:color w:val="FFFFFF" w:themeColor="background1"/>
                <w:lang w:val="en-GB"/>
              </w:rPr>
              <w:t>DATE</w:t>
            </w:r>
            <w:r>
              <w:rPr>
                <w:b/>
                <w:color w:val="FFFFFF" w:themeColor="background1"/>
                <w:lang w:val="en-GB"/>
              </w:rPr>
              <w:t xml:space="preserve"> / </w:t>
            </w:r>
            <w:r w:rsidRPr="00CD6504">
              <w:rPr>
                <w:b/>
                <w:color w:val="FFFFFF" w:themeColor="background1"/>
                <w:lang w:val="en-GB"/>
              </w:rPr>
              <w:t>TIME</w:t>
            </w:r>
          </w:p>
        </w:tc>
        <w:tc>
          <w:tcPr>
            <w:tcW w:w="670" w:type="dxa"/>
            <w:tcPrChange w:id="7" w:author="Nada Mohammed" w:date="2022-09-26T11:33:00Z">
              <w:tcPr>
                <w:tcW w:w="666" w:type="dxa"/>
              </w:tcPr>
            </w:tcPrChange>
          </w:tcPr>
          <w:p w14:paraId="75C6B918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57" w:type="dxa"/>
            <w:tcPrChange w:id="8" w:author="Nada Mohammed" w:date="2022-09-26T11:33:00Z">
              <w:tcPr>
                <w:tcW w:w="851" w:type="dxa"/>
              </w:tcPr>
            </w:tcPrChange>
          </w:tcPr>
          <w:p w14:paraId="63B7D03E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574" w:type="dxa"/>
            <w:tcPrChange w:id="9" w:author="Nada Mohammed" w:date="2022-09-26T11:33:00Z">
              <w:tcPr>
                <w:tcW w:w="570" w:type="dxa"/>
              </w:tcPr>
            </w:tcPrChange>
          </w:tcPr>
          <w:p w14:paraId="1DBCC48D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90" w:type="dxa"/>
            <w:tcPrChange w:id="10" w:author="Nada Mohammed" w:date="2022-09-26T11:33:00Z">
              <w:tcPr>
                <w:tcW w:w="884" w:type="dxa"/>
              </w:tcPr>
            </w:tcPrChange>
          </w:tcPr>
          <w:p w14:paraId="6DCD0985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22" w:type="dxa"/>
            <w:gridSpan w:val="2"/>
            <w:tcPrChange w:id="11" w:author="Nada Mohammed" w:date="2022-09-26T11:33:00Z">
              <w:tcPr>
                <w:tcW w:w="817" w:type="dxa"/>
                <w:gridSpan w:val="2"/>
              </w:tcPr>
            </w:tcPrChange>
          </w:tcPr>
          <w:p w14:paraId="6DF32B46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99" w:type="dxa"/>
            <w:tcPrChange w:id="12" w:author="Nada Mohammed" w:date="2022-09-26T11:33:00Z">
              <w:tcPr>
                <w:tcW w:w="893" w:type="dxa"/>
              </w:tcPr>
            </w:tcPrChange>
          </w:tcPr>
          <w:p w14:paraId="24D0154A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14" w:type="dxa"/>
            <w:gridSpan w:val="2"/>
            <w:tcPrChange w:id="13" w:author="Nada Mohammed" w:date="2022-09-26T11:33:00Z">
              <w:tcPr>
                <w:tcW w:w="809" w:type="dxa"/>
                <w:gridSpan w:val="2"/>
              </w:tcPr>
            </w:tcPrChange>
          </w:tcPr>
          <w:p w14:paraId="5DCD9145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788" w:type="dxa"/>
            <w:tcPrChange w:id="14" w:author="Nada Mohammed" w:date="2022-09-26T11:33:00Z">
              <w:tcPr>
                <w:tcW w:w="783" w:type="dxa"/>
              </w:tcPr>
            </w:tcPrChange>
          </w:tcPr>
          <w:p w14:paraId="324AF8A8" w14:textId="77777777" w:rsidR="00600ACB" w:rsidRPr="00CD6504" w:rsidRDefault="00600ACB" w:rsidP="00600ACB">
            <w:pPr>
              <w:rPr>
                <w:lang w:val="en-GB"/>
              </w:rPr>
            </w:pPr>
          </w:p>
        </w:tc>
      </w:tr>
      <w:tr w:rsidR="00600ACB" w:rsidRPr="002A2B4D" w14:paraId="69D1DD78" w14:textId="77777777" w:rsidTr="001B402C">
        <w:trPr>
          <w:trHeight w:val="397"/>
          <w:trPrChange w:id="15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BFBFBF" w:themeFill="background1" w:themeFillShade="BF"/>
            <w:vAlign w:val="center"/>
            <w:tcPrChange w:id="16" w:author="Nada Mohammed" w:date="2022-09-26T11:33:00Z">
              <w:tcPr>
                <w:tcW w:w="2092" w:type="dxa"/>
                <w:shd w:val="clear" w:color="auto" w:fill="BFBFBF" w:themeFill="background1" w:themeFillShade="BF"/>
                <w:vAlign w:val="center"/>
              </w:tcPr>
            </w:tcPrChange>
          </w:tcPr>
          <w:p w14:paraId="241780A6" w14:textId="77777777" w:rsidR="00600ACB" w:rsidRPr="00CD6504" w:rsidRDefault="00600ACB" w:rsidP="00600ACB">
            <w:pPr>
              <w:rPr>
                <w:lang w:val="en-GB"/>
              </w:rPr>
            </w:pPr>
            <w:r w:rsidRPr="00CD6504">
              <w:rPr>
                <w:lang w:val="en-GB"/>
              </w:rPr>
              <w:t xml:space="preserve">Drug </w:t>
            </w:r>
          </w:p>
        </w:tc>
        <w:tc>
          <w:tcPr>
            <w:tcW w:w="2084" w:type="dxa"/>
            <w:gridSpan w:val="2"/>
            <w:shd w:val="clear" w:color="auto" w:fill="BFBFBF" w:themeFill="background1" w:themeFillShade="BF"/>
            <w:vAlign w:val="center"/>
            <w:tcPrChange w:id="17" w:author="Nada Mohammed" w:date="2022-09-26T11:33:00Z">
              <w:tcPr>
                <w:tcW w:w="2070" w:type="dxa"/>
                <w:gridSpan w:val="2"/>
                <w:shd w:val="clear" w:color="auto" w:fill="BFBFBF" w:themeFill="background1" w:themeFillShade="BF"/>
                <w:vAlign w:val="center"/>
              </w:tcPr>
            </w:tcPrChange>
          </w:tcPr>
          <w:p w14:paraId="34AF18E0" w14:textId="77777777" w:rsidR="00600ACB" w:rsidRPr="0054632C" w:rsidRDefault="00600ACB" w:rsidP="00600ACB">
            <w:pPr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6318" w:type="dxa"/>
            <w:gridSpan w:val="10"/>
            <w:shd w:val="clear" w:color="auto" w:fill="BFBFBF" w:themeFill="background1" w:themeFillShade="BF"/>
            <w:vAlign w:val="center"/>
            <w:tcPrChange w:id="18" w:author="Nada Mohammed" w:date="2022-09-26T11:33:00Z">
              <w:tcPr>
                <w:tcW w:w="6273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3C5A2889" w14:textId="77777777" w:rsidR="00600ACB" w:rsidRPr="00B14348" w:rsidRDefault="00600ACB" w:rsidP="00600ACB">
            <w:pPr>
              <w:jc w:val="center"/>
              <w:rPr>
                <w:lang w:val="en-GB"/>
              </w:rPr>
            </w:pPr>
            <w:r w:rsidRPr="00B14348">
              <w:rPr>
                <w:lang w:val="en-GB"/>
              </w:rPr>
              <w:t>Record the number of drugs below:</w:t>
            </w:r>
          </w:p>
        </w:tc>
      </w:tr>
      <w:tr w:rsidR="00FC60E3" w:rsidRPr="002A2B4D" w14:paraId="4EEC7DB4" w14:textId="1A0B61CB" w:rsidTr="001B402C">
        <w:trPr>
          <w:trHeight w:val="397"/>
          <w:trPrChange w:id="19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FF0000"/>
            <w:vAlign w:val="center"/>
            <w:tcPrChange w:id="20" w:author="Nada Mohammed" w:date="2022-09-26T11:33:00Z">
              <w:tcPr>
                <w:tcW w:w="4162" w:type="dxa"/>
                <w:gridSpan w:val="3"/>
                <w:shd w:val="clear" w:color="auto" w:fill="FF0000"/>
                <w:vAlign w:val="center"/>
              </w:tcPr>
            </w:tcPrChange>
          </w:tcPr>
          <w:p w14:paraId="7E315E39" w14:textId="77777777" w:rsidR="00FC60E3" w:rsidRDefault="00FC60E3" w:rsidP="00FC60E3">
            <w:pPr>
              <w:rPr>
                <w:lang w:val="en-GB"/>
              </w:rPr>
            </w:pPr>
          </w:p>
        </w:tc>
        <w:tc>
          <w:tcPr>
            <w:tcW w:w="670" w:type="dxa"/>
            <w:shd w:val="clear" w:color="auto" w:fill="FFFFFF" w:themeFill="background1"/>
            <w:tcPrChange w:id="21" w:author="Nada Mohammed" w:date="2022-09-26T11:33:00Z">
              <w:tcPr>
                <w:tcW w:w="666" w:type="dxa"/>
                <w:shd w:val="clear" w:color="auto" w:fill="FFFFFF" w:themeFill="background1"/>
              </w:tcPr>
            </w:tcPrChange>
          </w:tcPr>
          <w:p w14:paraId="31D1A357" w14:textId="3BB05FD0" w:rsidR="00FC60E3" w:rsidRPr="00896B48" w:rsidRDefault="00FC60E3" w:rsidP="00FC60E3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96B48">
              <w:rPr>
                <w:b/>
                <w:bCs/>
                <w:sz w:val="16"/>
                <w:szCs w:val="16"/>
                <w:lang w:val="en-GB"/>
              </w:rPr>
              <w:t>Expiry</w:t>
            </w:r>
          </w:p>
        </w:tc>
        <w:tc>
          <w:tcPr>
            <w:tcW w:w="857" w:type="dxa"/>
            <w:shd w:val="clear" w:color="auto" w:fill="FFFFFF" w:themeFill="background1"/>
            <w:tcPrChange w:id="22" w:author="Nada Mohammed" w:date="2022-09-26T11:33:00Z">
              <w:tcPr>
                <w:tcW w:w="851" w:type="dxa"/>
                <w:shd w:val="clear" w:color="auto" w:fill="FFFFFF" w:themeFill="background1"/>
              </w:tcPr>
            </w:tcPrChange>
          </w:tcPr>
          <w:p w14:paraId="52740158" w14:textId="785875BE" w:rsidR="00FC60E3" w:rsidRPr="00896B48" w:rsidRDefault="00FC60E3" w:rsidP="00FC60E3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96B48">
              <w:rPr>
                <w:b/>
                <w:bCs/>
                <w:sz w:val="16"/>
                <w:szCs w:val="16"/>
                <w:lang w:val="en-GB"/>
              </w:rPr>
              <w:t>Pouch</w:t>
            </w:r>
          </w:p>
        </w:tc>
        <w:tc>
          <w:tcPr>
            <w:tcW w:w="574" w:type="dxa"/>
            <w:shd w:val="clear" w:color="auto" w:fill="FFFFFF" w:themeFill="background1"/>
            <w:tcPrChange w:id="23" w:author="Nada Mohammed" w:date="2022-09-26T11:33:00Z">
              <w:tcPr>
                <w:tcW w:w="570" w:type="dxa"/>
                <w:shd w:val="clear" w:color="auto" w:fill="FFFFFF" w:themeFill="background1"/>
              </w:tcPr>
            </w:tcPrChange>
          </w:tcPr>
          <w:p w14:paraId="47646469" w14:textId="2E9480EA" w:rsidR="00FC60E3" w:rsidRPr="00896B48" w:rsidRDefault="00FC60E3" w:rsidP="00FC60E3">
            <w:pPr>
              <w:jc w:val="center"/>
              <w:rPr>
                <w:sz w:val="16"/>
                <w:szCs w:val="16"/>
                <w:lang w:val="en-GB"/>
              </w:rPr>
            </w:pPr>
            <w:r w:rsidRPr="00896B48">
              <w:rPr>
                <w:b/>
                <w:bCs/>
                <w:sz w:val="16"/>
                <w:szCs w:val="16"/>
                <w:lang w:val="en-GB"/>
              </w:rPr>
              <w:t>QTY</w:t>
            </w:r>
          </w:p>
        </w:tc>
        <w:tc>
          <w:tcPr>
            <w:tcW w:w="890" w:type="dxa"/>
            <w:tcPrChange w:id="24" w:author="Nada Mohammed" w:date="2022-09-26T11:33:00Z">
              <w:tcPr>
                <w:tcW w:w="884" w:type="dxa"/>
              </w:tcPr>
            </w:tcPrChange>
          </w:tcPr>
          <w:p w14:paraId="41B35E9F" w14:textId="77777777" w:rsidR="00FC60E3" w:rsidRPr="002A2B4D" w:rsidRDefault="00FC60E3" w:rsidP="00FC60E3"/>
        </w:tc>
        <w:tc>
          <w:tcPr>
            <w:tcW w:w="815" w:type="dxa"/>
            <w:tcPrChange w:id="25" w:author="Nada Mohammed" w:date="2022-09-26T11:33:00Z">
              <w:tcPr>
                <w:tcW w:w="810" w:type="dxa"/>
              </w:tcPr>
            </w:tcPrChange>
          </w:tcPr>
          <w:p w14:paraId="1941C43E" w14:textId="77777777" w:rsidR="00FC60E3" w:rsidRPr="002A2B4D" w:rsidRDefault="00FC60E3" w:rsidP="00FC60E3"/>
        </w:tc>
        <w:tc>
          <w:tcPr>
            <w:tcW w:w="906" w:type="dxa"/>
            <w:gridSpan w:val="2"/>
            <w:tcPrChange w:id="26" w:author="Nada Mohammed" w:date="2022-09-26T11:33:00Z">
              <w:tcPr>
                <w:tcW w:w="900" w:type="dxa"/>
                <w:gridSpan w:val="2"/>
              </w:tcPr>
            </w:tcPrChange>
          </w:tcPr>
          <w:p w14:paraId="0B124722" w14:textId="77777777" w:rsidR="00FC60E3" w:rsidRPr="002A2B4D" w:rsidRDefault="00FC60E3" w:rsidP="00FC60E3"/>
        </w:tc>
        <w:tc>
          <w:tcPr>
            <w:tcW w:w="814" w:type="dxa"/>
            <w:gridSpan w:val="2"/>
            <w:tcPrChange w:id="27" w:author="Nada Mohammed" w:date="2022-09-26T11:33:00Z">
              <w:tcPr>
                <w:tcW w:w="809" w:type="dxa"/>
                <w:gridSpan w:val="2"/>
              </w:tcPr>
            </w:tcPrChange>
          </w:tcPr>
          <w:p w14:paraId="573F9733" w14:textId="77777777" w:rsidR="00FC60E3" w:rsidRPr="002A2B4D" w:rsidRDefault="00FC60E3" w:rsidP="00FC60E3"/>
        </w:tc>
        <w:tc>
          <w:tcPr>
            <w:tcW w:w="788" w:type="dxa"/>
            <w:tcPrChange w:id="28" w:author="Nada Mohammed" w:date="2022-09-26T11:33:00Z">
              <w:tcPr>
                <w:tcW w:w="783" w:type="dxa"/>
              </w:tcPr>
            </w:tcPrChange>
          </w:tcPr>
          <w:p w14:paraId="3D98740B" w14:textId="77777777" w:rsidR="00FC60E3" w:rsidRPr="002A2B4D" w:rsidRDefault="00FC60E3" w:rsidP="00FC60E3"/>
        </w:tc>
      </w:tr>
      <w:tr w:rsidR="00FC60E3" w:rsidRPr="0054632C" w14:paraId="12F255B0" w14:textId="77777777" w:rsidTr="001B402C">
        <w:trPr>
          <w:trHeight w:val="397"/>
          <w:trPrChange w:id="29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30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332A2C4C" w14:textId="77777777" w:rsidR="00FC60E3" w:rsidRPr="005D2A61" w:rsidRDefault="00FC60E3" w:rsidP="00FC60E3">
            <w:pP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Adenosine</w:t>
            </w:r>
          </w:p>
        </w:tc>
        <w:tc>
          <w:tcPr>
            <w:tcW w:w="1359" w:type="dxa"/>
            <w:shd w:val="clear" w:color="auto" w:fill="FF0000"/>
            <w:vAlign w:val="center"/>
            <w:tcPrChange w:id="31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73F2221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3mg/mL</w:t>
            </w:r>
          </w:p>
        </w:tc>
        <w:tc>
          <w:tcPr>
            <w:tcW w:w="725" w:type="dxa"/>
            <w:shd w:val="clear" w:color="auto" w:fill="FF0000"/>
            <w:vAlign w:val="center"/>
            <w:tcPrChange w:id="32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2B11EAC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 w:rsidRPr="005D2A61">
              <w:rPr>
                <w:color w:val="FFFFFF" w:themeColor="background1"/>
                <w:sz w:val="20"/>
                <w:szCs w:val="20"/>
                <w:lang w:val="en-GB"/>
              </w:rPr>
              <w:t>Vial</w:t>
            </w:r>
          </w:p>
        </w:tc>
        <w:tc>
          <w:tcPr>
            <w:tcW w:w="670" w:type="dxa"/>
            <w:tcPrChange w:id="33" w:author="Nada Mohammed" w:date="2022-09-26T11:33:00Z">
              <w:tcPr>
                <w:tcW w:w="666" w:type="dxa"/>
              </w:tcPr>
            </w:tcPrChange>
          </w:tcPr>
          <w:p w14:paraId="6969816D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57" w:type="dxa"/>
            <w:tcPrChange w:id="34" w:author="Nada Mohammed" w:date="2022-09-26T11:33:00Z">
              <w:tcPr>
                <w:tcW w:w="851" w:type="dxa"/>
              </w:tcPr>
            </w:tcPrChange>
          </w:tcPr>
          <w:p w14:paraId="0F973354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574" w:type="dxa"/>
            <w:tcPrChange w:id="35" w:author="Nada Mohammed" w:date="2022-09-26T11:33:00Z">
              <w:tcPr>
                <w:tcW w:w="570" w:type="dxa"/>
              </w:tcPr>
            </w:tcPrChange>
          </w:tcPr>
          <w:p w14:paraId="3698D33D" w14:textId="3B766346" w:rsidR="00FC60E3" w:rsidRPr="0054632C" w:rsidRDefault="00FC60E3" w:rsidP="00FC60E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90" w:type="dxa"/>
            <w:tcPrChange w:id="36" w:author="Nada Mohammed" w:date="2022-09-26T11:33:00Z">
              <w:tcPr>
                <w:tcW w:w="884" w:type="dxa"/>
              </w:tcPr>
            </w:tcPrChange>
          </w:tcPr>
          <w:p w14:paraId="1FECAE11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22" w:type="dxa"/>
            <w:gridSpan w:val="2"/>
            <w:tcPrChange w:id="37" w:author="Nada Mohammed" w:date="2022-09-26T11:33:00Z">
              <w:tcPr>
                <w:tcW w:w="817" w:type="dxa"/>
                <w:gridSpan w:val="2"/>
              </w:tcPr>
            </w:tcPrChange>
          </w:tcPr>
          <w:p w14:paraId="55DE9306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99" w:type="dxa"/>
            <w:tcPrChange w:id="38" w:author="Nada Mohammed" w:date="2022-09-26T11:33:00Z">
              <w:tcPr>
                <w:tcW w:w="893" w:type="dxa"/>
              </w:tcPr>
            </w:tcPrChange>
          </w:tcPr>
          <w:p w14:paraId="56BB26A5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14" w:type="dxa"/>
            <w:gridSpan w:val="2"/>
            <w:tcPrChange w:id="39" w:author="Nada Mohammed" w:date="2022-09-26T11:33:00Z">
              <w:tcPr>
                <w:tcW w:w="809" w:type="dxa"/>
                <w:gridSpan w:val="2"/>
              </w:tcPr>
            </w:tcPrChange>
          </w:tcPr>
          <w:p w14:paraId="64C65D22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788" w:type="dxa"/>
            <w:tcPrChange w:id="40" w:author="Nada Mohammed" w:date="2022-09-26T11:33:00Z">
              <w:tcPr>
                <w:tcW w:w="783" w:type="dxa"/>
              </w:tcPr>
            </w:tcPrChange>
          </w:tcPr>
          <w:p w14:paraId="28EFCF59" w14:textId="77777777" w:rsidR="00FC60E3" w:rsidRPr="0054632C" w:rsidRDefault="00FC60E3" w:rsidP="00FC60E3">
            <w:pPr>
              <w:rPr>
                <w:lang w:val="en-GB"/>
              </w:rPr>
            </w:pPr>
          </w:p>
        </w:tc>
      </w:tr>
      <w:tr w:rsidR="00FC60E3" w:rsidRPr="0054632C" w14:paraId="081E84DB" w14:textId="77777777" w:rsidTr="001B402C">
        <w:trPr>
          <w:trHeight w:val="397"/>
          <w:trPrChange w:id="41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42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27B921FF" w14:textId="77777777" w:rsidR="00FC60E3" w:rsidRPr="005D2A61" w:rsidRDefault="00FC60E3" w:rsidP="00FC60E3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Adrenaline</w:t>
            </w:r>
          </w:p>
        </w:tc>
        <w:tc>
          <w:tcPr>
            <w:tcW w:w="1359" w:type="dxa"/>
            <w:shd w:val="clear" w:color="auto" w:fill="FF0000"/>
            <w:vAlign w:val="center"/>
            <w:tcPrChange w:id="43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0459FABF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 w:rsidRPr="005D2A61">
              <w:rPr>
                <w:color w:val="FFFFFF" w:themeColor="background1"/>
                <w:sz w:val="20"/>
                <w:szCs w:val="20"/>
                <w:lang w:val="en-GB"/>
              </w:rPr>
              <w:t>1:10000</w:t>
            </w:r>
          </w:p>
        </w:tc>
        <w:tc>
          <w:tcPr>
            <w:tcW w:w="725" w:type="dxa"/>
            <w:shd w:val="clear" w:color="auto" w:fill="FF0000"/>
            <w:vAlign w:val="center"/>
            <w:tcPrChange w:id="44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0AF53354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  <w:lang w:val="en-GB"/>
              </w:rPr>
              <w:t>Syr</w:t>
            </w:r>
            <w:proofErr w:type="spellEnd"/>
          </w:p>
        </w:tc>
        <w:tc>
          <w:tcPr>
            <w:tcW w:w="670" w:type="dxa"/>
            <w:tcPrChange w:id="45" w:author="Nada Mohammed" w:date="2022-09-26T11:33:00Z">
              <w:tcPr>
                <w:tcW w:w="666" w:type="dxa"/>
              </w:tcPr>
            </w:tcPrChange>
          </w:tcPr>
          <w:p w14:paraId="7BBECAFE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57" w:type="dxa"/>
            <w:tcPrChange w:id="46" w:author="Nada Mohammed" w:date="2022-09-26T11:33:00Z">
              <w:tcPr>
                <w:tcW w:w="851" w:type="dxa"/>
              </w:tcPr>
            </w:tcPrChange>
          </w:tcPr>
          <w:p w14:paraId="617E7C4A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574" w:type="dxa"/>
            <w:tcPrChange w:id="47" w:author="Nada Mohammed" w:date="2022-09-26T11:33:00Z">
              <w:tcPr>
                <w:tcW w:w="570" w:type="dxa"/>
              </w:tcPr>
            </w:tcPrChange>
          </w:tcPr>
          <w:p w14:paraId="4C731333" w14:textId="1741678B" w:rsidR="00FC60E3" w:rsidRPr="0054632C" w:rsidRDefault="00FC60E3" w:rsidP="00FC60E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90" w:type="dxa"/>
            <w:tcPrChange w:id="48" w:author="Nada Mohammed" w:date="2022-09-26T11:33:00Z">
              <w:tcPr>
                <w:tcW w:w="884" w:type="dxa"/>
              </w:tcPr>
            </w:tcPrChange>
          </w:tcPr>
          <w:p w14:paraId="75B47014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22" w:type="dxa"/>
            <w:gridSpan w:val="2"/>
            <w:tcPrChange w:id="49" w:author="Nada Mohammed" w:date="2022-09-26T11:33:00Z">
              <w:tcPr>
                <w:tcW w:w="817" w:type="dxa"/>
                <w:gridSpan w:val="2"/>
              </w:tcPr>
            </w:tcPrChange>
          </w:tcPr>
          <w:p w14:paraId="263CA654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99" w:type="dxa"/>
            <w:tcPrChange w:id="50" w:author="Nada Mohammed" w:date="2022-09-26T11:33:00Z">
              <w:tcPr>
                <w:tcW w:w="893" w:type="dxa"/>
              </w:tcPr>
            </w:tcPrChange>
          </w:tcPr>
          <w:p w14:paraId="7FC5B01D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14" w:type="dxa"/>
            <w:gridSpan w:val="2"/>
            <w:tcPrChange w:id="51" w:author="Nada Mohammed" w:date="2022-09-26T11:33:00Z">
              <w:tcPr>
                <w:tcW w:w="809" w:type="dxa"/>
                <w:gridSpan w:val="2"/>
              </w:tcPr>
            </w:tcPrChange>
          </w:tcPr>
          <w:p w14:paraId="5E02534D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788" w:type="dxa"/>
            <w:tcPrChange w:id="52" w:author="Nada Mohammed" w:date="2022-09-26T11:33:00Z">
              <w:tcPr>
                <w:tcW w:w="783" w:type="dxa"/>
              </w:tcPr>
            </w:tcPrChange>
          </w:tcPr>
          <w:p w14:paraId="1A429A1A" w14:textId="77777777" w:rsidR="00FC60E3" w:rsidRPr="0054632C" w:rsidRDefault="00FC60E3" w:rsidP="00FC60E3">
            <w:pPr>
              <w:rPr>
                <w:lang w:val="en-GB"/>
              </w:rPr>
            </w:pPr>
          </w:p>
        </w:tc>
      </w:tr>
      <w:tr w:rsidR="00FC60E3" w14:paraId="36A30928" w14:textId="77777777" w:rsidTr="001B402C">
        <w:trPr>
          <w:trHeight w:val="397"/>
          <w:trPrChange w:id="53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54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15DB7BE2" w14:textId="77777777" w:rsidR="00FC60E3" w:rsidRPr="005D2A61" w:rsidRDefault="00FC60E3" w:rsidP="00FC60E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Amiod</w:t>
            </w:r>
            <w:proofErr w:type="spellEnd"/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arone</w:t>
            </w:r>
          </w:p>
        </w:tc>
        <w:tc>
          <w:tcPr>
            <w:tcW w:w="1359" w:type="dxa"/>
            <w:shd w:val="clear" w:color="auto" w:fill="FF0000"/>
            <w:vAlign w:val="center"/>
            <w:tcPrChange w:id="55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202C5B07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50mg/mL</w:t>
            </w:r>
          </w:p>
        </w:tc>
        <w:tc>
          <w:tcPr>
            <w:tcW w:w="725" w:type="dxa"/>
            <w:shd w:val="clear" w:color="auto" w:fill="FF0000"/>
            <w:vAlign w:val="center"/>
            <w:tcPrChange w:id="56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60ACF1C9" w14:textId="40EC9BA3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57" w:author="Nada Mohammed" w:date="2022-09-26T11:33:00Z">
              <w:tcPr>
                <w:tcW w:w="666" w:type="dxa"/>
              </w:tcPr>
            </w:tcPrChange>
          </w:tcPr>
          <w:p w14:paraId="65C4887B" w14:textId="77777777" w:rsidR="00FC60E3" w:rsidRDefault="00FC60E3" w:rsidP="00FC60E3"/>
        </w:tc>
        <w:tc>
          <w:tcPr>
            <w:tcW w:w="857" w:type="dxa"/>
            <w:tcPrChange w:id="58" w:author="Nada Mohammed" w:date="2022-09-26T11:33:00Z">
              <w:tcPr>
                <w:tcW w:w="851" w:type="dxa"/>
              </w:tcPr>
            </w:tcPrChange>
          </w:tcPr>
          <w:p w14:paraId="3FB4B611" w14:textId="77777777" w:rsidR="00FC60E3" w:rsidRDefault="00FC60E3" w:rsidP="00FC60E3"/>
        </w:tc>
        <w:tc>
          <w:tcPr>
            <w:tcW w:w="574" w:type="dxa"/>
            <w:tcPrChange w:id="59" w:author="Nada Mohammed" w:date="2022-09-26T11:33:00Z">
              <w:tcPr>
                <w:tcW w:w="570" w:type="dxa"/>
              </w:tcPr>
            </w:tcPrChange>
          </w:tcPr>
          <w:p w14:paraId="12B98CC9" w14:textId="1D5C144F" w:rsidR="00FC60E3" w:rsidRDefault="00FC60E3" w:rsidP="00FC60E3">
            <w:r>
              <w:t>3</w:t>
            </w:r>
          </w:p>
        </w:tc>
        <w:tc>
          <w:tcPr>
            <w:tcW w:w="890" w:type="dxa"/>
            <w:tcPrChange w:id="60" w:author="Nada Mohammed" w:date="2022-09-26T11:33:00Z">
              <w:tcPr>
                <w:tcW w:w="884" w:type="dxa"/>
              </w:tcPr>
            </w:tcPrChange>
          </w:tcPr>
          <w:p w14:paraId="735AAFFE" w14:textId="77777777" w:rsidR="00FC60E3" w:rsidRDefault="00FC60E3" w:rsidP="00FC60E3"/>
        </w:tc>
        <w:tc>
          <w:tcPr>
            <w:tcW w:w="822" w:type="dxa"/>
            <w:gridSpan w:val="2"/>
            <w:tcPrChange w:id="61" w:author="Nada Mohammed" w:date="2022-09-26T11:33:00Z">
              <w:tcPr>
                <w:tcW w:w="817" w:type="dxa"/>
                <w:gridSpan w:val="2"/>
              </w:tcPr>
            </w:tcPrChange>
          </w:tcPr>
          <w:p w14:paraId="791E8D38" w14:textId="77777777" w:rsidR="00FC60E3" w:rsidRDefault="00FC60E3" w:rsidP="00FC60E3"/>
        </w:tc>
        <w:tc>
          <w:tcPr>
            <w:tcW w:w="899" w:type="dxa"/>
            <w:tcPrChange w:id="62" w:author="Nada Mohammed" w:date="2022-09-26T11:33:00Z">
              <w:tcPr>
                <w:tcW w:w="893" w:type="dxa"/>
              </w:tcPr>
            </w:tcPrChange>
          </w:tcPr>
          <w:p w14:paraId="241C978E" w14:textId="77777777" w:rsidR="00FC60E3" w:rsidRDefault="00FC60E3" w:rsidP="00FC60E3"/>
        </w:tc>
        <w:tc>
          <w:tcPr>
            <w:tcW w:w="814" w:type="dxa"/>
            <w:gridSpan w:val="2"/>
            <w:tcPrChange w:id="63" w:author="Nada Mohammed" w:date="2022-09-26T11:33:00Z">
              <w:tcPr>
                <w:tcW w:w="809" w:type="dxa"/>
                <w:gridSpan w:val="2"/>
              </w:tcPr>
            </w:tcPrChange>
          </w:tcPr>
          <w:p w14:paraId="77EEDFF3" w14:textId="77777777" w:rsidR="00FC60E3" w:rsidRDefault="00FC60E3" w:rsidP="00FC60E3"/>
        </w:tc>
        <w:tc>
          <w:tcPr>
            <w:tcW w:w="788" w:type="dxa"/>
            <w:tcPrChange w:id="64" w:author="Nada Mohammed" w:date="2022-09-26T11:33:00Z">
              <w:tcPr>
                <w:tcW w:w="783" w:type="dxa"/>
              </w:tcPr>
            </w:tcPrChange>
          </w:tcPr>
          <w:p w14:paraId="2212646A" w14:textId="77777777" w:rsidR="00FC60E3" w:rsidRDefault="00FC60E3" w:rsidP="00FC60E3"/>
        </w:tc>
      </w:tr>
      <w:tr w:rsidR="00FC60E3" w14:paraId="734F13EB" w14:textId="77777777" w:rsidTr="001B402C">
        <w:trPr>
          <w:trHeight w:val="397"/>
          <w:trPrChange w:id="65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66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7EB5382D" w14:textId="77777777" w:rsidR="00FC60E3" w:rsidRPr="005D2A61" w:rsidRDefault="00FC60E3" w:rsidP="00FC60E3">
            <w:pPr>
              <w:rPr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Atropine</w:t>
            </w:r>
          </w:p>
        </w:tc>
        <w:tc>
          <w:tcPr>
            <w:tcW w:w="1359" w:type="dxa"/>
            <w:shd w:val="clear" w:color="auto" w:fill="FF0000"/>
            <w:vAlign w:val="center"/>
            <w:tcPrChange w:id="67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09391FFF" w14:textId="7F1C9638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1mg/mL</w:t>
            </w:r>
          </w:p>
        </w:tc>
        <w:tc>
          <w:tcPr>
            <w:tcW w:w="725" w:type="dxa"/>
            <w:shd w:val="clear" w:color="auto" w:fill="FF0000"/>
            <w:vAlign w:val="center"/>
            <w:tcPrChange w:id="68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6F8D20AC" w14:textId="06BBDBA8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69" w:author="Nada Mohammed" w:date="2022-09-26T11:33:00Z">
              <w:tcPr>
                <w:tcW w:w="666" w:type="dxa"/>
              </w:tcPr>
            </w:tcPrChange>
          </w:tcPr>
          <w:p w14:paraId="142B58AE" w14:textId="77777777" w:rsidR="00FC60E3" w:rsidRDefault="00FC60E3" w:rsidP="00FC60E3"/>
        </w:tc>
        <w:tc>
          <w:tcPr>
            <w:tcW w:w="857" w:type="dxa"/>
            <w:tcPrChange w:id="70" w:author="Nada Mohammed" w:date="2022-09-26T11:33:00Z">
              <w:tcPr>
                <w:tcW w:w="851" w:type="dxa"/>
              </w:tcPr>
            </w:tcPrChange>
          </w:tcPr>
          <w:p w14:paraId="5DF5B7CB" w14:textId="77777777" w:rsidR="00FC60E3" w:rsidRDefault="00FC60E3" w:rsidP="00FC60E3"/>
        </w:tc>
        <w:tc>
          <w:tcPr>
            <w:tcW w:w="574" w:type="dxa"/>
            <w:tcPrChange w:id="71" w:author="Nada Mohammed" w:date="2022-09-26T11:33:00Z">
              <w:tcPr>
                <w:tcW w:w="570" w:type="dxa"/>
              </w:tcPr>
            </w:tcPrChange>
          </w:tcPr>
          <w:p w14:paraId="3698C382" w14:textId="0EB9C14B" w:rsidR="00FC60E3" w:rsidRDefault="00FC60E3" w:rsidP="00FC60E3">
            <w:r>
              <w:t>2</w:t>
            </w:r>
          </w:p>
        </w:tc>
        <w:tc>
          <w:tcPr>
            <w:tcW w:w="890" w:type="dxa"/>
            <w:tcPrChange w:id="72" w:author="Nada Mohammed" w:date="2022-09-26T11:33:00Z">
              <w:tcPr>
                <w:tcW w:w="884" w:type="dxa"/>
              </w:tcPr>
            </w:tcPrChange>
          </w:tcPr>
          <w:p w14:paraId="1D91271F" w14:textId="77777777" w:rsidR="00FC60E3" w:rsidRDefault="00FC60E3" w:rsidP="00FC60E3"/>
        </w:tc>
        <w:tc>
          <w:tcPr>
            <w:tcW w:w="822" w:type="dxa"/>
            <w:gridSpan w:val="2"/>
            <w:tcPrChange w:id="73" w:author="Nada Mohammed" w:date="2022-09-26T11:33:00Z">
              <w:tcPr>
                <w:tcW w:w="817" w:type="dxa"/>
                <w:gridSpan w:val="2"/>
              </w:tcPr>
            </w:tcPrChange>
          </w:tcPr>
          <w:p w14:paraId="6496A262" w14:textId="77777777" w:rsidR="00FC60E3" w:rsidRDefault="00FC60E3" w:rsidP="00FC60E3"/>
        </w:tc>
        <w:tc>
          <w:tcPr>
            <w:tcW w:w="899" w:type="dxa"/>
            <w:tcPrChange w:id="74" w:author="Nada Mohammed" w:date="2022-09-26T11:33:00Z">
              <w:tcPr>
                <w:tcW w:w="893" w:type="dxa"/>
              </w:tcPr>
            </w:tcPrChange>
          </w:tcPr>
          <w:p w14:paraId="01E06671" w14:textId="77777777" w:rsidR="00FC60E3" w:rsidRDefault="00FC60E3" w:rsidP="00FC60E3"/>
        </w:tc>
        <w:tc>
          <w:tcPr>
            <w:tcW w:w="814" w:type="dxa"/>
            <w:gridSpan w:val="2"/>
            <w:tcPrChange w:id="75" w:author="Nada Mohammed" w:date="2022-09-26T11:33:00Z">
              <w:tcPr>
                <w:tcW w:w="809" w:type="dxa"/>
                <w:gridSpan w:val="2"/>
              </w:tcPr>
            </w:tcPrChange>
          </w:tcPr>
          <w:p w14:paraId="18C6B28D" w14:textId="77777777" w:rsidR="00FC60E3" w:rsidRDefault="00FC60E3" w:rsidP="00FC60E3"/>
        </w:tc>
        <w:tc>
          <w:tcPr>
            <w:tcW w:w="788" w:type="dxa"/>
            <w:tcPrChange w:id="76" w:author="Nada Mohammed" w:date="2022-09-26T11:33:00Z">
              <w:tcPr>
                <w:tcW w:w="783" w:type="dxa"/>
              </w:tcPr>
            </w:tcPrChange>
          </w:tcPr>
          <w:p w14:paraId="19BC993A" w14:textId="77777777" w:rsidR="00FC60E3" w:rsidRDefault="00FC60E3" w:rsidP="00FC60E3"/>
        </w:tc>
      </w:tr>
      <w:tr w:rsidR="00FC60E3" w14:paraId="40B04794" w14:textId="77777777" w:rsidTr="001B402C">
        <w:trPr>
          <w:trHeight w:val="397"/>
          <w:trPrChange w:id="77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78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10F9E63E" w14:textId="2B97F8C3" w:rsidR="00FC60E3" w:rsidRPr="005D2A61" w:rsidRDefault="00FC60E3" w:rsidP="00FC60E3">
            <w:pPr>
              <w:autoSpaceDE w:val="0"/>
              <w:autoSpaceDN w:val="0"/>
              <w:adjustRightInd w:val="0"/>
              <w:rPr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Chlorphen</w:t>
            </w: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ir</w:t>
            </w: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amine</w:t>
            </w:r>
          </w:p>
        </w:tc>
        <w:tc>
          <w:tcPr>
            <w:tcW w:w="1359" w:type="dxa"/>
            <w:shd w:val="clear" w:color="auto" w:fill="FF0000"/>
            <w:vAlign w:val="center"/>
            <w:tcPrChange w:id="79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5E0286C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10mg/mL</w:t>
            </w:r>
          </w:p>
        </w:tc>
        <w:tc>
          <w:tcPr>
            <w:tcW w:w="725" w:type="dxa"/>
            <w:shd w:val="clear" w:color="auto" w:fill="FF0000"/>
            <w:vAlign w:val="center"/>
            <w:tcPrChange w:id="80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21F876BA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81" w:author="Nada Mohammed" w:date="2022-09-26T11:33:00Z">
              <w:tcPr>
                <w:tcW w:w="666" w:type="dxa"/>
              </w:tcPr>
            </w:tcPrChange>
          </w:tcPr>
          <w:p w14:paraId="53EF8487" w14:textId="77777777" w:rsidR="00FC60E3" w:rsidRDefault="00FC60E3" w:rsidP="00FC60E3"/>
        </w:tc>
        <w:tc>
          <w:tcPr>
            <w:tcW w:w="857" w:type="dxa"/>
            <w:tcPrChange w:id="82" w:author="Nada Mohammed" w:date="2022-09-26T11:33:00Z">
              <w:tcPr>
                <w:tcW w:w="851" w:type="dxa"/>
              </w:tcPr>
            </w:tcPrChange>
          </w:tcPr>
          <w:p w14:paraId="26BC0969" w14:textId="77777777" w:rsidR="00FC60E3" w:rsidRDefault="00FC60E3" w:rsidP="00FC60E3"/>
        </w:tc>
        <w:tc>
          <w:tcPr>
            <w:tcW w:w="574" w:type="dxa"/>
            <w:tcPrChange w:id="83" w:author="Nada Mohammed" w:date="2022-09-26T11:33:00Z">
              <w:tcPr>
                <w:tcW w:w="570" w:type="dxa"/>
              </w:tcPr>
            </w:tcPrChange>
          </w:tcPr>
          <w:p w14:paraId="16C1B6DF" w14:textId="359923CF" w:rsidR="00FC60E3" w:rsidRDefault="00FC60E3" w:rsidP="00FC60E3">
            <w:r>
              <w:t>2</w:t>
            </w:r>
          </w:p>
        </w:tc>
        <w:tc>
          <w:tcPr>
            <w:tcW w:w="890" w:type="dxa"/>
            <w:tcPrChange w:id="84" w:author="Nada Mohammed" w:date="2022-09-26T11:33:00Z">
              <w:tcPr>
                <w:tcW w:w="884" w:type="dxa"/>
              </w:tcPr>
            </w:tcPrChange>
          </w:tcPr>
          <w:p w14:paraId="2091458E" w14:textId="77777777" w:rsidR="00FC60E3" w:rsidRDefault="00FC60E3" w:rsidP="00FC60E3"/>
        </w:tc>
        <w:tc>
          <w:tcPr>
            <w:tcW w:w="822" w:type="dxa"/>
            <w:gridSpan w:val="2"/>
            <w:tcPrChange w:id="85" w:author="Nada Mohammed" w:date="2022-09-26T11:33:00Z">
              <w:tcPr>
                <w:tcW w:w="817" w:type="dxa"/>
                <w:gridSpan w:val="2"/>
              </w:tcPr>
            </w:tcPrChange>
          </w:tcPr>
          <w:p w14:paraId="00262970" w14:textId="77777777" w:rsidR="00FC60E3" w:rsidRDefault="00FC60E3" w:rsidP="00FC60E3"/>
        </w:tc>
        <w:tc>
          <w:tcPr>
            <w:tcW w:w="899" w:type="dxa"/>
            <w:tcPrChange w:id="86" w:author="Nada Mohammed" w:date="2022-09-26T11:33:00Z">
              <w:tcPr>
                <w:tcW w:w="893" w:type="dxa"/>
              </w:tcPr>
            </w:tcPrChange>
          </w:tcPr>
          <w:p w14:paraId="531060CA" w14:textId="77777777" w:rsidR="00FC60E3" w:rsidRDefault="00FC60E3" w:rsidP="00FC60E3"/>
        </w:tc>
        <w:tc>
          <w:tcPr>
            <w:tcW w:w="814" w:type="dxa"/>
            <w:gridSpan w:val="2"/>
            <w:tcPrChange w:id="87" w:author="Nada Mohammed" w:date="2022-09-26T11:33:00Z">
              <w:tcPr>
                <w:tcW w:w="809" w:type="dxa"/>
                <w:gridSpan w:val="2"/>
              </w:tcPr>
            </w:tcPrChange>
          </w:tcPr>
          <w:p w14:paraId="365DFA94" w14:textId="77777777" w:rsidR="00FC60E3" w:rsidRDefault="00FC60E3" w:rsidP="00FC60E3"/>
        </w:tc>
        <w:tc>
          <w:tcPr>
            <w:tcW w:w="788" w:type="dxa"/>
            <w:tcPrChange w:id="88" w:author="Nada Mohammed" w:date="2022-09-26T11:33:00Z">
              <w:tcPr>
                <w:tcW w:w="783" w:type="dxa"/>
              </w:tcPr>
            </w:tcPrChange>
          </w:tcPr>
          <w:p w14:paraId="4E62D5C8" w14:textId="77777777" w:rsidR="00FC60E3" w:rsidRDefault="00FC60E3" w:rsidP="00FC60E3"/>
        </w:tc>
      </w:tr>
      <w:tr w:rsidR="00FC60E3" w14:paraId="5533BB5E" w14:textId="77777777" w:rsidTr="001B402C">
        <w:trPr>
          <w:trHeight w:val="407"/>
          <w:trPrChange w:id="89" w:author="Nada Mohammed" w:date="2022-09-26T11:33:00Z">
            <w:trPr>
              <w:trHeight w:val="443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90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11C1B084" w14:textId="1493883C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 xml:space="preserve">Chlorpheniramine </w:t>
            </w:r>
          </w:p>
        </w:tc>
        <w:tc>
          <w:tcPr>
            <w:tcW w:w="1359" w:type="dxa"/>
            <w:shd w:val="clear" w:color="auto" w:fill="FF0000"/>
            <w:vAlign w:val="center"/>
            <w:tcPrChange w:id="91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4E9D6D14" w14:textId="6FA2C117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2.5mg/5mL</w:t>
            </w:r>
          </w:p>
        </w:tc>
        <w:tc>
          <w:tcPr>
            <w:tcW w:w="725" w:type="dxa"/>
            <w:shd w:val="clear" w:color="auto" w:fill="FF0000"/>
            <w:vAlign w:val="center"/>
            <w:tcPrChange w:id="92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086E69CB" w14:textId="2893079E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Syrup</w:t>
            </w:r>
          </w:p>
        </w:tc>
        <w:tc>
          <w:tcPr>
            <w:tcW w:w="670" w:type="dxa"/>
            <w:tcPrChange w:id="93" w:author="Nada Mohammed" w:date="2022-09-26T11:33:00Z">
              <w:tcPr>
                <w:tcW w:w="666" w:type="dxa"/>
              </w:tcPr>
            </w:tcPrChange>
          </w:tcPr>
          <w:p w14:paraId="0EDD35D7" w14:textId="77777777" w:rsidR="00FC60E3" w:rsidRDefault="00FC60E3" w:rsidP="00FC60E3"/>
        </w:tc>
        <w:tc>
          <w:tcPr>
            <w:tcW w:w="857" w:type="dxa"/>
            <w:tcPrChange w:id="94" w:author="Nada Mohammed" w:date="2022-09-26T11:33:00Z">
              <w:tcPr>
                <w:tcW w:w="851" w:type="dxa"/>
              </w:tcPr>
            </w:tcPrChange>
          </w:tcPr>
          <w:p w14:paraId="57672935" w14:textId="77777777" w:rsidR="00FC60E3" w:rsidRDefault="00FC60E3" w:rsidP="00FC60E3"/>
        </w:tc>
        <w:tc>
          <w:tcPr>
            <w:tcW w:w="574" w:type="dxa"/>
            <w:tcPrChange w:id="95" w:author="Nada Mohammed" w:date="2022-09-26T11:33:00Z">
              <w:tcPr>
                <w:tcW w:w="570" w:type="dxa"/>
              </w:tcPr>
            </w:tcPrChange>
          </w:tcPr>
          <w:p w14:paraId="2BA4C79F" w14:textId="08ACC8B4" w:rsidR="00FC60E3" w:rsidRDefault="00FC60E3" w:rsidP="00FC60E3">
            <w:r>
              <w:t>1</w:t>
            </w:r>
          </w:p>
        </w:tc>
        <w:tc>
          <w:tcPr>
            <w:tcW w:w="890" w:type="dxa"/>
            <w:tcPrChange w:id="96" w:author="Nada Mohammed" w:date="2022-09-26T11:33:00Z">
              <w:tcPr>
                <w:tcW w:w="884" w:type="dxa"/>
              </w:tcPr>
            </w:tcPrChange>
          </w:tcPr>
          <w:p w14:paraId="6B8AF1C8" w14:textId="77777777" w:rsidR="00FC60E3" w:rsidRDefault="00FC60E3" w:rsidP="00FC60E3"/>
        </w:tc>
        <w:tc>
          <w:tcPr>
            <w:tcW w:w="822" w:type="dxa"/>
            <w:gridSpan w:val="2"/>
            <w:tcPrChange w:id="97" w:author="Nada Mohammed" w:date="2022-09-26T11:33:00Z">
              <w:tcPr>
                <w:tcW w:w="817" w:type="dxa"/>
                <w:gridSpan w:val="2"/>
              </w:tcPr>
            </w:tcPrChange>
          </w:tcPr>
          <w:p w14:paraId="4C6A6963" w14:textId="77777777" w:rsidR="00FC60E3" w:rsidRDefault="00FC60E3" w:rsidP="00FC60E3"/>
        </w:tc>
        <w:tc>
          <w:tcPr>
            <w:tcW w:w="899" w:type="dxa"/>
            <w:tcPrChange w:id="98" w:author="Nada Mohammed" w:date="2022-09-26T11:33:00Z">
              <w:tcPr>
                <w:tcW w:w="893" w:type="dxa"/>
              </w:tcPr>
            </w:tcPrChange>
          </w:tcPr>
          <w:p w14:paraId="2959CBD0" w14:textId="77777777" w:rsidR="00FC60E3" w:rsidRDefault="00FC60E3" w:rsidP="00FC60E3"/>
        </w:tc>
        <w:tc>
          <w:tcPr>
            <w:tcW w:w="814" w:type="dxa"/>
            <w:gridSpan w:val="2"/>
            <w:tcPrChange w:id="99" w:author="Nada Mohammed" w:date="2022-09-26T11:33:00Z">
              <w:tcPr>
                <w:tcW w:w="809" w:type="dxa"/>
                <w:gridSpan w:val="2"/>
              </w:tcPr>
            </w:tcPrChange>
          </w:tcPr>
          <w:p w14:paraId="74ECC406" w14:textId="77777777" w:rsidR="00FC60E3" w:rsidRDefault="00FC60E3" w:rsidP="00FC60E3"/>
        </w:tc>
        <w:tc>
          <w:tcPr>
            <w:tcW w:w="788" w:type="dxa"/>
            <w:tcPrChange w:id="100" w:author="Nada Mohammed" w:date="2022-09-26T11:33:00Z">
              <w:tcPr>
                <w:tcW w:w="783" w:type="dxa"/>
              </w:tcPr>
            </w:tcPrChange>
          </w:tcPr>
          <w:p w14:paraId="3A2915BD" w14:textId="77777777" w:rsidR="00FC60E3" w:rsidRDefault="00FC60E3" w:rsidP="00FC60E3"/>
        </w:tc>
      </w:tr>
      <w:tr w:rsidR="00FC60E3" w14:paraId="60DD1D23" w14:textId="77777777" w:rsidTr="001B402C">
        <w:trPr>
          <w:trHeight w:val="397"/>
          <w:trPrChange w:id="101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02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45B6BE26" w14:textId="4F6FA228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Chlorphen</w:t>
            </w: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iramine</w:t>
            </w:r>
          </w:p>
        </w:tc>
        <w:tc>
          <w:tcPr>
            <w:tcW w:w="1359" w:type="dxa"/>
            <w:shd w:val="clear" w:color="auto" w:fill="FF0000"/>
            <w:vAlign w:val="center"/>
            <w:tcPrChange w:id="103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0EA9994A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4mg</w:t>
            </w:r>
          </w:p>
        </w:tc>
        <w:tc>
          <w:tcPr>
            <w:tcW w:w="725" w:type="dxa"/>
            <w:shd w:val="clear" w:color="auto" w:fill="FF0000"/>
            <w:vAlign w:val="center"/>
            <w:tcPrChange w:id="104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1B6A6B6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Tab</w:t>
            </w:r>
          </w:p>
        </w:tc>
        <w:tc>
          <w:tcPr>
            <w:tcW w:w="670" w:type="dxa"/>
            <w:tcPrChange w:id="105" w:author="Nada Mohammed" w:date="2022-09-26T11:33:00Z">
              <w:tcPr>
                <w:tcW w:w="666" w:type="dxa"/>
              </w:tcPr>
            </w:tcPrChange>
          </w:tcPr>
          <w:p w14:paraId="5CA7E945" w14:textId="77777777" w:rsidR="00FC60E3" w:rsidRDefault="00FC60E3" w:rsidP="00FC60E3"/>
        </w:tc>
        <w:tc>
          <w:tcPr>
            <w:tcW w:w="857" w:type="dxa"/>
            <w:tcPrChange w:id="106" w:author="Nada Mohammed" w:date="2022-09-26T11:33:00Z">
              <w:tcPr>
                <w:tcW w:w="851" w:type="dxa"/>
              </w:tcPr>
            </w:tcPrChange>
          </w:tcPr>
          <w:p w14:paraId="30ACF082" w14:textId="77777777" w:rsidR="00FC60E3" w:rsidRDefault="00FC60E3" w:rsidP="00FC60E3"/>
        </w:tc>
        <w:tc>
          <w:tcPr>
            <w:tcW w:w="574" w:type="dxa"/>
            <w:tcPrChange w:id="107" w:author="Nada Mohammed" w:date="2022-09-26T11:33:00Z">
              <w:tcPr>
                <w:tcW w:w="570" w:type="dxa"/>
              </w:tcPr>
            </w:tcPrChange>
          </w:tcPr>
          <w:p w14:paraId="7593690A" w14:textId="4EFF7D03" w:rsidR="00FC60E3" w:rsidRDefault="00FC60E3" w:rsidP="00FC60E3">
            <w:r>
              <w:t>10</w:t>
            </w:r>
          </w:p>
        </w:tc>
        <w:tc>
          <w:tcPr>
            <w:tcW w:w="890" w:type="dxa"/>
            <w:tcPrChange w:id="108" w:author="Nada Mohammed" w:date="2022-09-26T11:33:00Z">
              <w:tcPr>
                <w:tcW w:w="884" w:type="dxa"/>
              </w:tcPr>
            </w:tcPrChange>
          </w:tcPr>
          <w:p w14:paraId="33319F37" w14:textId="77777777" w:rsidR="00FC60E3" w:rsidRDefault="00FC60E3" w:rsidP="00FC60E3"/>
        </w:tc>
        <w:tc>
          <w:tcPr>
            <w:tcW w:w="822" w:type="dxa"/>
            <w:gridSpan w:val="2"/>
            <w:tcPrChange w:id="109" w:author="Nada Mohammed" w:date="2022-09-26T11:33:00Z">
              <w:tcPr>
                <w:tcW w:w="817" w:type="dxa"/>
                <w:gridSpan w:val="2"/>
              </w:tcPr>
            </w:tcPrChange>
          </w:tcPr>
          <w:p w14:paraId="11B5E11E" w14:textId="77777777" w:rsidR="00FC60E3" w:rsidRDefault="00FC60E3" w:rsidP="00FC60E3"/>
        </w:tc>
        <w:tc>
          <w:tcPr>
            <w:tcW w:w="899" w:type="dxa"/>
            <w:tcPrChange w:id="110" w:author="Nada Mohammed" w:date="2022-09-26T11:33:00Z">
              <w:tcPr>
                <w:tcW w:w="893" w:type="dxa"/>
              </w:tcPr>
            </w:tcPrChange>
          </w:tcPr>
          <w:p w14:paraId="0989F11A" w14:textId="77777777" w:rsidR="00FC60E3" w:rsidRDefault="00FC60E3" w:rsidP="00FC60E3"/>
        </w:tc>
        <w:tc>
          <w:tcPr>
            <w:tcW w:w="814" w:type="dxa"/>
            <w:gridSpan w:val="2"/>
            <w:tcPrChange w:id="111" w:author="Nada Mohammed" w:date="2022-09-26T11:33:00Z">
              <w:tcPr>
                <w:tcW w:w="809" w:type="dxa"/>
                <w:gridSpan w:val="2"/>
              </w:tcPr>
            </w:tcPrChange>
          </w:tcPr>
          <w:p w14:paraId="0BF32493" w14:textId="77777777" w:rsidR="00FC60E3" w:rsidRDefault="00FC60E3" w:rsidP="00FC60E3"/>
        </w:tc>
        <w:tc>
          <w:tcPr>
            <w:tcW w:w="788" w:type="dxa"/>
            <w:tcPrChange w:id="112" w:author="Nada Mohammed" w:date="2022-09-26T11:33:00Z">
              <w:tcPr>
                <w:tcW w:w="783" w:type="dxa"/>
              </w:tcPr>
            </w:tcPrChange>
          </w:tcPr>
          <w:p w14:paraId="09CEE2BD" w14:textId="77777777" w:rsidR="00FC60E3" w:rsidRDefault="00FC60E3" w:rsidP="00FC60E3"/>
        </w:tc>
      </w:tr>
      <w:tr w:rsidR="00FC60E3" w14:paraId="6E466358" w14:textId="77777777" w:rsidTr="001B402C">
        <w:trPr>
          <w:trHeight w:val="397"/>
          <w:trPrChange w:id="113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14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1DB3B590" w14:textId="77777777" w:rsidR="00FC60E3" w:rsidRPr="005D2A61" w:rsidRDefault="00FC60E3" w:rsidP="00FC60E3">
            <w:pP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Clopidogrel</w:t>
            </w:r>
          </w:p>
        </w:tc>
        <w:tc>
          <w:tcPr>
            <w:tcW w:w="1359" w:type="dxa"/>
            <w:shd w:val="clear" w:color="auto" w:fill="FF0000"/>
            <w:vAlign w:val="center"/>
            <w:tcPrChange w:id="115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124913BB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300mg</w:t>
            </w:r>
          </w:p>
        </w:tc>
        <w:tc>
          <w:tcPr>
            <w:tcW w:w="725" w:type="dxa"/>
            <w:shd w:val="clear" w:color="auto" w:fill="FF0000"/>
            <w:vAlign w:val="center"/>
            <w:tcPrChange w:id="116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1886AC2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Tab</w:t>
            </w:r>
          </w:p>
        </w:tc>
        <w:tc>
          <w:tcPr>
            <w:tcW w:w="670" w:type="dxa"/>
            <w:tcPrChange w:id="117" w:author="Nada Mohammed" w:date="2022-09-26T11:33:00Z">
              <w:tcPr>
                <w:tcW w:w="666" w:type="dxa"/>
              </w:tcPr>
            </w:tcPrChange>
          </w:tcPr>
          <w:p w14:paraId="0187F984" w14:textId="77777777" w:rsidR="00FC60E3" w:rsidRDefault="00FC60E3" w:rsidP="00FC60E3"/>
        </w:tc>
        <w:tc>
          <w:tcPr>
            <w:tcW w:w="857" w:type="dxa"/>
            <w:tcPrChange w:id="118" w:author="Nada Mohammed" w:date="2022-09-26T11:33:00Z">
              <w:tcPr>
                <w:tcW w:w="851" w:type="dxa"/>
              </w:tcPr>
            </w:tcPrChange>
          </w:tcPr>
          <w:p w14:paraId="587BF526" w14:textId="77777777" w:rsidR="00FC60E3" w:rsidRDefault="00FC60E3" w:rsidP="00FC60E3"/>
        </w:tc>
        <w:tc>
          <w:tcPr>
            <w:tcW w:w="574" w:type="dxa"/>
            <w:tcPrChange w:id="119" w:author="Nada Mohammed" w:date="2022-09-26T11:33:00Z">
              <w:tcPr>
                <w:tcW w:w="570" w:type="dxa"/>
              </w:tcPr>
            </w:tcPrChange>
          </w:tcPr>
          <w:p w14:paraId="2678957D" w14:textId="3A6BBA80" w:rsidR="00FC60E3" w:rsidRDefault="00FC60E3" w:rsidP="00FC60E3">
            <w:r>
              <w:t>2</w:t>
            </w:r>
          </w:p>
        </w:tc>
        <w:tc>
          <w:tcPr>
            <w:tcW w:w="890" w:type="dxa"/>
            <w:tcPrChange w:id="120" w:author="Nada Mohammed" w:date="2022-09-26T11:33:00Z">
              <w:tcPr>
                <w:tcW w:w="884" w:type="dxa"/>
              </w:tcPr>
            </w:tcPrChange>
          </w:tcPr>
          <w:p w14:paraId="7B0BA3D0" w14:textId="77777777" w:rsidR="00FC60E3" w:rsidRDefault="00FC60E3" w:rsidP="00FC60E3"/>
        </w:tc>
        <w:tc>
          <w:tcPr>
            <w:tcW w:w="822" w:type="dxa"/>
            <w:gridSpan w:val="2"/>
            <w:tcPrChange w:id="121" w:author="Nada Mohammed" w:date="2022-09-26T11:33:00Z">
              <w:tcPr>
                <w:tcW w:w="817" w:type="dxa"/>
                <w:gridSpan w:val="2"/>
              </w:tcPr>
            </w:tcPrChange>
          </w:tcPr>
          <w:p w14:paraId="089866BD" w14:textId="77777777" w:rsidR="00FC60E3" w:rsidRDefault="00FC60E3" w:rsidP="00FC60E3"/>
        </w:tc>
        <w:tc>
          <w:tcPr>
            <w:tcW w:w="899" w:type="dxa"/>
            <w:tcPrChange w:id="122" w:author="Nada Mohammed" w:date="2022-09-26T11:33:00Z">
              <w:tcPr>
                <w:tcW w:w="893" w:type="dxa"/>
              </w:tcPr>
            </w:tcPrChange>
          </w:tcPr>
          <w:p w14:paraId="59AA2405" w14:textId="77777777" w:rsidR="00FC60E3" w:rsidRDefault="00FC60E3" w:rsidP="00FC60E3"/>
        </w:tc>
        <w:tc>
          <w:tcPr>
            <w:tcW w:w="814" w:type="dxa"/>
            <w:gridSpan w:val="2"/>
            <w:tcPrChange w:id="123" w:author="Nada Mohammed" w:date="2022-09-26T11:33:00Z">
              <w:tcPr>
                <w:tcW w:w="809" w:type="dxa"/>
                <w:gridSpan w:val="2"/>
              </w:tcPr>
            </w:tcPrChange>
          </w:tcPr>
          <w:p w14:paraId="6F34B8F8" w14:textId="77777777" w:rsidR="00FC60E3" w:rsidRDefault="00FC60E3" w:rsidP="00FC60E3"/>
        </w:tc>
        <w:tc>
          <w:tcPr>
            <w:tcW w:w="788" w:type="dxa"/>
            <w:tcPrChange w:id="124" w:author="Nada Mohammed" w:date="2022-09-26T11:33:00Z">
              <w:tcPr>
                <w:tcW w:w="783" w:type="dxa"/>
              </w:tcPr>
            </w:tcPrChange>
          </w:tcPr>
          <w:p w14:paraId="54A8E42D" w14:textId="77777777" w:rsidR="00FC60E3" w:rsidRDefault="00FC60E3" w:rsidP="00FC60E3"/>
        </w:tc>
      </w:tr>
      <w:tr w:rsidR="00FC60E3" w14:paraId="4EAB350B" w14:textId="77777777" w:rsidTr="001B402C">
        <w:trPr>
          <w:trHeight w:val="397"/>
          <w:trPrChange w:id="125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26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2E11F55A" w14:textId="191EC5EF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Dexamethasone</w:t>
            </w:r>
          </w:p>
        </w:tc>
        <w:tc>
          <w:tcPr>
            <w:tcW w:w="1359" w:type="dxa"/>
            <w:shd w:val="clear" w:color="auto" w:fill="FF0000"/>
            <w:vAlign w:val="center"/>
            <w:tcPrChange w:id="127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01FE47E1" w14:textId="33157D92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4mg/mL</w:t>
            </w:r>
          </w:p>
        </w:tc>
        <w:tc>
          <w:tcPr>
            <w:tcW w:w="725" w:type="dxa"/>
            <w:shd w:val="clear" w:color="auto" w:fill="FF0000"/>
            <w:vAlign w:val="center"/>
            <w:tcPrChange w:id="128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13182F79" w14:textId="1A29A544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129" w:author="Nada Mohammed" w:date="2022-09-26T11:33:00Z">
              <w:tcPr>
                <w:tcW w:w="666" w:type="dxa"/>
              </w:tcPr>
            </w:tcPrChange>
          </w:tcPr>
          <w:p w14:paraId="21E1F94C" w14:textId="77777777" w:rsidR="00FC60E3" w:rsidRDefault="00FC60E3" w:rsidP="00FC60E3"/>
        </w:tc>
        <w:tc>
          <w:tcPr>
            <w:tcW w:w="857" w:type="dxa"/>
            <w:tcPrChange w:id="130" w:author="Nada Mohammed" w:date="2022-09-26T11:33:00Z">
              <w:tcPr>
                <w:tcW w:w="851" w:type="dxa"/>
              </w:tcPr>
            </w:tcPrChange>
          </w:tcPr>
          <w:p w14:paraId="752595E6" w14:textId="77777777" w:rsidR="00FC60E3" w:rsidRDefault="00FC60E3" w:rsidP="00FC60E3"/>
        </w:tc>
        <w:tc>
          <w:tcPr>
            <w:tcW w:w="574" w:type="dxa"/>
            <w:tcPrChange w:id="131" w:author="Nada Mohammed" w:date="2022-09-26T11:33:00Z">
              <w:tcPr>
                <w:tcW w:w="570" w:type="dxa"/>
              </w:tcPr>
            </w:tcPrChange>
          </w:tcPr>
          <w:p w14:paraId="3DF488B9" w14:textId="4AB5DD7F" w:rsidR="00FC60E3" w:rsidRDefault="00FC60E3" w:rsidP="00FC60E3">
            <w:r>
              <w:t>2</w:t>
            </w:r>
          </w:p>
        </w:tc>
        <w:tc>
          <w:tcPr>
            <w:tcW w:w="890" w:type="dxa"/>
            <w:tcPrChange w:id="132" w:author="Nada Mohammed" w:date="2022-09-26T11:33:00Z">
              <w:tcPr>
                <w:tcW w:w="884" w:type="dxa"/>
              </w:tcPr>
            </w:tcPrChange>
          </w:tcPr>
          <w:p w14:paraId="692DF7E6" w14:textId="77777777" w:rsidR="00FC60E3" w:rsidRDefault="00FC60E3" w:rsidP="00FC60E3"/>
        </w:tc>
        <w:tc>
          <w:tcPr>
            <w:tcW w:w="822" w:type="dxa"/>
            <w:gridSpan w:val="2"/>
            <w:tcPrChange w:id="133" w:author="Nada Mohammed" w:date="2022-09-26T11:33:00Z">
              <w:tcPr>
                <w:tcW w:w="817" w:type="dxa"/>
                <w:gridSpan w:val="2"/>
              </w:tcPr>
            </w:tcPrChange>
          </w:tcPr>
          <w:p w14:paraId="238C1277" w14:textId="77777777" w:rsidR="00FC60E3" w:rsidRDefault="00FC60E3" w:rsidP="00FC60E3"/>
        </w:tc>
        <w:tc>
          <w:tcPr>
            <w:tcW w:w="899" w:type="dxa"/>
            <w:tcPrChange w:id="134" w:author="Nada Mohammed" w:date="2022-09-26T11:33:00Z">
              <w:tcPr>
                <w:tcW w:w="893" w:type="dxa"/>
              </w:tcPr>
            </w:tcPrChange>
          </w:tcPr>
          <w:p w14:paraId="4FAD25E3" w14:textId="77777777" w:rsidR="00FC60E3" w:rsidRDefault="00FC60E3" w:rsidP="00FC60E3"/>
        </w:tc>
        <w:tc>
          <w:tcPr>
            <w:tcW w:w="814" w:type="dxa"/>
            <w:gridSpan w:val="2"/>
            <w:tcPrChange w:id="135" w:author="Nada Mohammed" w:date="2022-09-26T11:33:00Z">
              <w:tcPr>
                <w:tcW w:w="809" w:type="dxa"/>
                <w:gridSpan w:val="2"/>
              </w:tcPr>
            </w:tcPrChange>
          </w:tcPr>
          <w:p w14:paraId="40935A52" w14:textId="77777777" w:rsidR="00FC60E3" w:rsidRDefault="00FC60E3" w:rsidP="00FC60E3"/>
        </w:tc>
        <w:tc>
          <w:tcPr>
            <w:tcW w:w="788" w:type="dxa"/>
            <w:tcPrChange w:id="136" w:author="Nada Mohammed" w:date="2022-09-26T11:33:00Z">
              <w:tcPr>
                <w:tcW w:w="783" w:type="dxa"/>
              </w:tcPr>
            </w:tcPrChange>
          </w:tcPr>
          <w:p w14:paraId="6FFCC1FF" w14:textId="77777777" w:rsidR="00FC60E3" w:rsidRDefault="00FC60E3" w:rsidP="00FC60E3"/>
        </w:tc>
      </w:tr>
      <w:tr w:rsidR="001B402C" w14:paraId="27FFCB8A" w14:textId="77777777" w:rsidTr="001B402C">
        <w:trPr>
          <w:trHeight w:val="397"/>
          <w:ins w:id="137" w:author="Nada Mohammed" w:date="2022-09-26T11:31:00Z"/>
          <w:trPrChange w:id="138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39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6A19D8E8" w14:textId="59BB1559" w:rsidR="001B402C" w:rsidRDefault="001B402C" w:rsidP="00FC60E3">
            <w:pPr>
              <w:autoSpaceDE w:val="0"/>
              <w:autoSpaceDN w:val="0"/>
              <w:adjustRightInd w:val="0"/>
              <w:rPr>
                <w:ins w:id="140" w:author="Nada Mohammed" w:date="2022-09-26T11:31:00Z"/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ins w:id="141" w:author="Nada Mohammed" w:date="2022-09-26T11:31:00Z">
              <w:r>
                <w:rPr>
                  <w:rFonts w:cs="Calibri-Bold"/>
                  <w:b/>
                  <w:bCs/>
                  <w:color w:val="FFFFFF" w:themeColor="background1"/>
                  <w:sz w:val="24"/>
                  <w:szCs w:val="24"/>
                </w:rPr>
                <w:t xml:space="preserve">Diclofenac </w:t>
              </w:r>
            </w:ins>
          </w:p>
        </w:tc>
        <w:tc>
          <w:tcPr>
            <w:tcW w:w="1359" w:type="dxa"/>
            <w:shd w:val="clear" w:color="auto" w:fill="FF0000"/>
            <w:vAlign w:val="center"/>
            <w:tcPrChange w:id="142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7CA31B36" w14:textId="587692AF" w:rsidR="001B402C" w:rsidRDefault="001B402C" w:rsidP="00FC60E3">
            <w:pPr>
              <w:rPr>
                <w:ins w:id="143" w:author="Nada Mohammed" w:date="2022-09-26T11:31:00Z"/>
                <w:color w:val="FFFFFF" w:themeColor="background1"/>
                <w:sz w:val="20"/>
                <w:szCs w:val="20"/>
              </w:rPr>
            </w:pPr>
            <w:ins w:id="144" w:author="Nada Mohammed" w:date="2022-09-26T11:32:00Z">
              <w:r>
                <w:rPr>
                  <w:color w:val="FFFFFF" w:themeColor="background1"/>
                  <w:sz w:val="20"/>
                  <w:szCs w:val="20"/>
                </w:rPr>
                <w:t>75mg/3mL</w:t>
              </w:r>
            </w:ins>
          </w:p>
        </w:tc>
        <w:tc>
          <w:tcPr>
            <w:tcW w:w="725" w:type="dxa"/>
            <w:shd w:val="clear" w:color="auto" w:fill="FF0000"/>
            <w:vAlign w:val="center"/>
            <w:tcPrChange w:id="145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1857EC24" w14:textId="099FAF2D" w:rsidR="001B402C" w:rsidRDefault="001B402C" w:rsidP="00FC60E3">
            <w:pPr>
              <w:rPr>
                <w:ins w:id="146" w:author="Nada Mohammed" w:date="2022-09-26T11:31:00Z"/>
                <w:color w:val="FFFFFF" w:themeColor="background1"/>
                <w:sz w:val="20"/>
                <w:szCs w:val="20"/>
              </w:rPr>
            </w:pPr>
            <w:ins w:id="147" w:author="Nada Mohammed" w:date="2022-09-26T11:33:00Z">
              <w:r>
                <w:rPr>
                  <w:color w:val="FFFFFF" w:themeColor="background1"/>
                  <w:sz w:val="20"/>
                  <w:szCs w:val="20"/>
                </w:rPr>
                <w:t>Amp</w:t>
              </w:r>
            </w:ins>
          </w:p>
        </w:tc>
        <w:tc>
          <w:tcPr>
            <w:tcW w:w="670" w:type="dxa"/>
            <w:tcPrChange w:id="148" w:author="Nada Mohammed" w:date="2022-09-26T11:33:00Z">
              <w:tcPr>
                <w:tcW w:w="666" w:type="dxa"/>
              </w:tcPr>
            </w:tcPrChange>
          </w:tcPr>
          <w:p w14:paraId="000AEEEF" w14:textId="77777777" w:rsidR="001B402C" w:rsidRDefault="001B402C" w:rsidP="00FC60E3">
            <w:pPr>
              <w:rPr>
                <w:ins w:id="149" w:author="Nada Mohammed" w:date="2022-09-26T11:31:00Z"/>
              </w:rPr>
            </w:pPr>
          </w:p>
        </w:tc>
        <w:tc>
          <w:tcPr>
            <w:tcW w:w="857" w:type="dxa"/>
            <w:tcPrChange w:id="150" w:author="Nada Mohammed" w:date="2022-09-26T11:33:00Z">
              <w:tcPr>
                <w:tcW w:w="851" w:type="dxa"/>
              </w:tcPr>
            </w:tcPrChange>
          </w:tcPr>
          <w:p w14:paraId="3E7CEFBC" w14:textId="77777777" w:rsidR="001B402C" w:rsidRDefault="001B402C" w:rsidP="00FC60E3">
            <w:pPr>
              <w:rPr>
                <w:ins w:id="151" w:author="Nada Mohammed" w:date="2022-09-26T11:31:00Z"/>
              </w:rPr>
            </w:pPr>
          </w:p>
        </w:tc>
        <w:tc>
          <w:tcPr>
            <w:tcW w:w="574" w:type="dxa"/>
            <w:tcPrChange w:id="152" w:author="Nada Mohammed" w:date="2022-09-26T11:33:00Z">
              <w:tcPr>
                <w:tcW w:w="570" w:type="dxa"/>
              </w:tcPr>
            </w:tcPrChange>
          </w:tcPr>
          <w:p w14:paraId="5A05DFE1" w14:textId="4E1019E1" w:rsidR="001B402C" w:rsidRDefault="001B402C" w:rsidP="00FC60E3">
            <w:pPr>
              <w:rPr>
                <w:ins w:id="153" w:author="Nada Mohammed" w:date="2022-09-26T11:31:00Z"/>
              </w:rPr>
            </w:pPr>
            <w:ins w:id="154" w:author="Nada Mohammed" w:date="2022-09-26T11:33:00Z">
              <w:r>
                <w:t>2</w:t>
              </w:r>
            </w:ins>
          </w:p>
        </w:tc>
        <w:tc>
          <w:tcPr>
            <w:tcW w:w="890" w:type="dxa"/>
            <w:tcPrChange w:id="155" w:author="Nada Mohammed" w:date="2022-09-26T11:33:00Z">
              <w:tcPr>
                <w:tcW w:w="884" w:type="dxa"/>
              </w:tcPr>
            </w:tcPrChange>
          </w:tcPr>
          <w:p w14:paraId="2E6AA763" w14:textId="77777777" w:rsidR="001B402C" w:rsidRDefault="001B402C" w:rsidP="00FC60E3">
            <w:pPr>
              <w:rPr>
                <w:ins w:id="156" w:author="Nada Mohammed" w:date="2022-09-26T11:31:00Z"/>
              </w:rPr>
            </w:pPr>
          </w:p>
        </w:tc>
        <w:tc>
          <w:tcPr>
            <w:tcW w:w="822" w:type="dxa"/>
            <w:gridSpan w:val="2"/>
            <w:tcPrChange w:id="157" w:author="Nada Mohammed" w:date="2022-09-26T11:33:00Z">
              <w:tcPr>
                <w:tcW w:w="817" w:type="dxa"/>
                <w:gridSpan w:val="2"/>
              </w:tcPr>
            </w:tcPrChange>
          </w:tcPr>
          <w:p w14:paraId="4CA442FA" w14:textId="77777777" w:rsidR="001B402C" w:rsidRDefault="001B402C" w:rsidP="00FC60E3">
            <w:pPr>
              <w:rPr>
                <w:ins w:id="158" w:author="Nada Mohammed" w:date="2022-09-26T11:31:00Z"/>
              </w:rPr>
            </w:pPr>
          </w:p>
        </w:tc>
        <w:tc>
          <w:tcPr>
            <w:tcW w:w="899" w:type="dxa"/>
            <w:tcPrChange w:id="159" w:author="Nada Mohammed" w:date="2022-09-26T11:33:00Z">
              <w:tcPr>
                <w:tcW w:w="893" w:type="dxa"/>
              </w:tcPr>
            </w:tcPrChange>
          </w:tcPr>
          <w:p w14:paraId="54AA4BA2" w14:textId="77777777" w:rsidR="001B402C" w:rsidRDefault="001B402C" w:rsidP="00FC60E3">
            <w:pPr>
              <w:rPr>
                <w:ins w:id="160" w:author="Nada Mohammed" w:date="2022-09-26T11:31:00Z"/>
              </w:rPr>
            </w:pPr>
          </w:p>
        </w:tc>
        <w:tc>
          <w:tcPr>
            <w:tcW w:w="814" w:type="dxa"/>
            <w:gridSpan w:val="2"/>
            <w:tcPrChange w:id="161" w:author="Nada Mohammed" w:date="2022-09-26T11:33:00Z">
              <w:tcPr>
                <w:tcW w:w="809" w:type="dxa"/>
                <w:gridSpan w:val="2"/>
              </w:tcPr>
            </w:tcPrChange>
          </w:tcPr>
          <w:p w14:paraId="24246563" w14:textId="77777777" w:rsidR="001B402C" w:rsidRDefault="001B402C" w:rsidP="00FC60E3">
            <w:pPr>
              <w:rPr>
                <w:ins w:id="162" w:author="Nada Mohammed" w:date="2022-09-26T11:31:00Z"/>
              </w:rPr>
            </w:pPr>
          </w:p>
        </w:tc>
        <w:tc>
          <w:tcPr>
            <w:tcW w:w="788" w:type="dxa"/>
            <w:tcPrChange w:id="163" w:author="Nada Mohammed" w:date="2022-09-26T11:33:00Z">
              <w:tcPr>
                <w:tcW w:w="783" w:type="dxa"/>
              </w:tcPr>
            </w:tcPrChange>
          </w:tcPr>
          <w:p w14:paraId="23525125" w14:textId="77777777" w:rsidR="001B402C" w:rsidRDefault="001B402C" w:rsidP="00FC60E3">
            <w:pPr>
              <w:rPr>
                <w:ins w:id="164" w:author="Nada Mohammed" w:date="2022-09-26T11:31:00Z"/>
              </w:rPr>
            </w:pPr>
          </w:p>
        </w:tc>
      </w:tr>
      <w:tr w:rsidR="00FC60E3" w14:paraId="1E52A9A5" w14:textId="77777777" w:rsidTr="001B402C">
        <w:trPr>
          <w:trHeight w:val="397"/>
          <w:trPrChange w:id="165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66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32172BF7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Furosemide</w:t>
            </w:r>
          </w:p>
        </w:tc>
        <w:tc>
          <w:tcPr>
            <w:tcW w:w="1359" w:type="dxa"/>
            <w:shd w:val="clear" w:color="auto" w:fill="FF0000"/>
            <w:vAlign w:val="center"/>
            <w:tcPrChange w:id="167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3DFE6EB5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10mg/mL</w:t>
            </w:r>
          </w:p>
        </w:tc>
        <w:tc>
          <w:tcPr>
            <w:tcW w:w="725" w:type="dxa"/>
            <w:shd w:val="clear" w:color="auto" w:fill="FF0000"/>
            <w:vAlign w:val="center"/>
            <w:tcPrChange w:id="168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64E9F6A2" w14:textId="340DA00E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169" w:author="Nada Mohammed" w:date="2022-09-26T11:33:00Z">
              <w:tcPr>
                <w:tcW w:w="666" w:type="dxa"/>
              </w:tcPr>
            </w:tcPrChange>
          </w:tcPr>
          <w:p w14:paraId="7EA79FBB" w14:textId="77777777" w:rsidR="00FC60E3" w:rsidRDefault="00FC60E3" w:rsidP="00FC60E3"/>
        </w:tc>
        <w:tc>
          <w:tcPr>
            <w:tcW w:w="857" w:type="dxa"/>
            <w:tcPrChange w:id="170" w:author="Nada Mohammed" w:date="2022-09-26T11:33:00Z">
              <w:tcPr>
                <w:tcW w:w="851" w:type="dxa"/>
              </w:tcPr>
            </w:tcPrChange>
          </w:tcPr>
          <w:p w14:paraId="7FA7C4F0" w14:textId="77777777" w:rsidR="00FC60E3" w:rsidRDefault="00FC60E3" w:rsidP="00FC60E3"/>
        </w:tc>
        <w:tc>
          <w:tcPr>
            <w:tcW w:w="574" w:type="dxa"/>
            <w:tcPrChange w:id="171" w:author="Nada Mohammed" w:date="2022-09-26T11:33:00Z">
              <w:tcPr>
                <w:tcW w:w="570" w:type="dxa"/>
              </w:tcPr>
            </w:tcPrChange>
          </w:tcPr>
          <w:p w14:paraId="623B1CB4" w14:textId="2E508C06" w:rsidR="00FC60E3" w:rsidRDefault="00FC60E3" w:rsidP="00FC60E3">
            <w:r>
              <w:t>4</w:t>
            </w:r>
          </w:p>
        </w:tc>
        <w:tc>
          <w:tcPr>
            <w:tcW w:w="890" w:type="dxa"/>
            <w:tcPrChange w:id="172" w:author="Nada Mohammed" w:date="2022-09-26T11:33:00Z">
              <w:tcPr>
                <w:tcW w:w="884" w:type="dxa"/>
              </w:tcPr>
            </w:tcPrChange>
          </w:tcPr>
          <w:p w14:paraId="10C9066D" w14:textId="77777777" w:rsidR="00FC60E3" w:rsidRDefault="00FC60E3" w:rsidP="00FC60E3"/>
        </w:tc>
        <w:tc>
          <w:tcPr>
            <w:tcW w:w="822" w:type="dxa"/>
            <w:gridSpan w:val="2"/>
            <w:tcPrChange w:id="173" w:author="Nada Mohammed" w:date="2022-09-26T11:33:00Z">
              <w:tcPr>
                <w:tcW w:w="817" w:type="dxa"/>
                <w:gridSpan w:val="2"/>
              </w:tcPr>
            </w:tcPrChange>
          </w:tcPr>
          <w:p w14:paraId="0B083FB2" w14:textId="77777777" w:rsidR="00FC60E3" w:rsidRDefault="00FC60E3" w:rsidP="00FC60E3"/>
        </w:tc>
        <w:tc>
          <w:tcPr>
            <w:tcW w:w="899" w:type="dxa"/>
            <w:tcPrChange w:id="174" w:author="Nada Mohammed" w:date="2022-09-26T11:33:00Z">
              <w:tcPr>
                <w:tcW w:w="893" w:type="dxa"/>
              </w:tcPr>
            </w:tcPrChange>
          </w:tcPr>
          <w:p w14:paraId="568036B3" w14:textId="77777777" w:rsidR="00FC60E3" w:rsidRDefault="00FC60E3" w:rsidP="00FC60E3"/>
        </w:tc>
        <w:tc>
          <w:tcPr>
            <w:tcW w:w="814" w:type="dxa"/>
            <w:gridSpan w:val="2"/>
            <w:tcPrChange w:id="175" w:author="Nada Mohammed" w:date="2022-09-26T11:33:00Z">
              <w:tcPr>
                <w:tcW w:w="809" w:type="dxa"/>
                <w:gridSpan w:val="2"/>
              </w:tcPr>
            </w:tcPrChange>
          </w:tcPr>
          <w:p w14:paraId="0FBF6339" w14:textId="77777777" w:rsidR="00FC60E3" w:rsidRDefault="00FC60E3" w:rsidP="00FC60E3"/>
        </w:tc>
        <w:tc>
          <w:tcPr>
            <w:tcW w:w="788" w:type="dxa"/>
            <w:tcPrChange w:id="176" w:author="Nada Mohammed" w:date="2022-09-26T11:33:00Z">
              <w:tcPr>
                <w:tcW w:w="783" w:type="dxa"/>
              </w:tcPr>
            </w:tcPrChange>
          </w:tcPr>
          <w:p w14:paraId="3C4E2E4A" w14:textId="77777777" w:rsidR="00FC60E3" w:rsidRDefault="00FC60E3" w:rsidP="00FC60E3"/>
        </w:tc>
      </w:tr>
      <w:tr w:rsidR="00FC60E3" w14:paraId="3C0F9497" w14:textId="77777777" w:rsidTr="001B402C">
        <w:trPr>
          <w:trHeight w:val="397"/>
          <w:trPrChange w:id="177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78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47C3BECF" w14:textId="3CC43780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Ipratropium brom.</w:t>
            </w:r>
          </w:p>
        </w:tc>
        <w:tc>
          <w:tcPr>
            <w:tcW w:w="1359" w:type="dxa"/>
            <w:shd w:val="clear" w:color="auto" w:fill="FF0000"/>
            <w:vAlign w:val="center"/>
            <w:tcPrChange w:id="179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3B7BECFB" w14:textId="4E9210C0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250microg/2mL</w:t>
            </w:r>
          </w:p>
        </w:tc>
        <w:tc>
          <w:tcPr>
            <w:tcW w:w="725" w:type="dxa"/>
            <w:shd w:val="clear" w:color="auto" w:fill="FF0000"/>
            <w:vAlign w:val="center"/>
            <w:tcPrChange w:id="180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1C3F3499" w14:textId="65B7A0C6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Neb</w:t>
            </w:r>
          </w:p>
        </w:tc>
        <w:tc>
          <w:tcPr>
            <w:tcW w:w="670" w:type="dxa"/>
            <w:tcPrChange w:id="181" w:author="Nada Mohammed" w:date="2022-09-26T11:33:00Z">
              <w:tcPr>
                <w:tcW w:w="666" w:type="dxa"/>
              </w:tcPr>
            </w:tcPrChange>
          </w:tcPr>
          <w:p w14:paraId="3FD19C23" w14:textId="77777777" w:rsidR="00FC60E3" w:rsidRDefault="00FC60E3" w:rsidP="00FC60E3"/>
        </w:tc>
        <w:tc>
          <w:tcPr>
            <w:tcW w:w="857" w:type="dxa"/>
            <w:tcPrChange w:id="182" w:author="Nada Mohammed" w:date="2022-09-26T11:33:00Z">
              <w:tcPr>
                <w:tcW w:w="851" w:type="dxa"/>
              </w:tcPr>
            </w:tcPrChange>
          </w:tcPr>
          <w:p w14:paraId="675FBA49" w14:textId="77777777" w:rsidR="00FC60E3" w:rsidRDefault="00FC60E3" w:rsidP="00FC60E3"/>
        </w:tc>
        <w:tc>
          <w:tcPr>
            <w:tcW w:w="574" w:type="dxa"/>
            <w:tcPrChange w:id="183" w:author="Nada Mohammed" w:date="2022-09-26T11:33:00Z">
              <w:tcPr>
                <w:tcW w:w="570" w:type="dxa"/>
              </w:tcPr>
            </w:tcPrChange>
          </w:tcPr>
          <w:p w14:paraId="5E7A7EF9" w14:textId="509FB8CD" w:rsidR="00FC60E3" w:rsidRDefault="00FC60E3" w:rsidP="00FC60E3">
            <w:r>
              <w:t>10</w:t>
            </w:r>
          </w:p>
        </w:tc>
        <w:tc>
          <w:tcPr>
            <w:tcW w:w="890" w:type="dxa"/>
            <w:tcPrChange w:id="184" w:author="Nada Mohammed" w:date="2022-09-26T11:33:00Z">
              <w:tcPr>
                <w:tcW w:w="884" w:type="dxa"/>
              </w:tcPr>
            </w:tcPrChange>
          </w:tcPr>
          <w:p w14:paraId="1C660B59" w14:textId="77777777" w:rsidR="00FC60E3" w:rsidRDefault="00FC60E3" w:rsidP="00FC60E3"/>
        </w:tc>
        <w:tc>
          <w:tcPr>
            <w:tcW w:w="822" w:type="dxa"/>
            <w:gridSpan w:val="2"/>
            <w:tcPrChange w:id="185" w:author="Nada Mohammed" w:date="2022-09-26T11:33:00Z">
              <w:tcPr>
                <w:tcW w:w="817" w:type="dxa"/>
                <w:gridSpan w:val="2"/>
              </w:tcPr>
            </w:tcPrChange>
          </w:tcPr>
          <w:p w14:paraId="11CE1699" w14:textId="77777777" w:rsidR="00FC60E3" w:rsidRDefault="00FC60E3" w:rsidP="00FC60E3"/>
        </w:tc>
        <w:tc>
          <w:tcPr>
            <w:tcW w:w="899" w:type="dxa"/>
            <w:tcPrChange w:id="186" w:author="Nada Mohammed" w:date="2022-09-26T11:33:00Z">
              <w:tcPr>
                <w:tcW w:w="893" w:type="dxa"/>
              </w:tcPr>
            </w:tcPrChange>
          </w:tcPr>
          <w:p w14:paraId="2A45A714" w14:textId="77777777" w:rsidR="00FC60E3" w:rsidRDefault="00FC60E3" w:rsidP="00FC60E3"/>
        </w:tc>
        <w:tc>
          <w:tcPr>
            <w:tcW w:w="814" w:type="dxa"/>
            <w:gridSpan w:val="2"/>
            <w:tcPrChange w:id="187" w:author="Nada Mohammed" w:date="2022-09-26T11:33:00Z">
              <w:tcPr>
                <w:tcW w:w="809" w:type="dxa"/>
                <w:gridSpan w:val="2"/>
              </w:tcPr>
            </w:tcPrChange>
          </w:tcPr>
          <w:p w14:paraId="4D276648" w14:textId="77777777" w:rsidR="00FC60E3" w:rsidRDefault="00FC60E3" w:rsidP="00FC60E3"/>
        </w:tc>
        <w:tc>
          <w:tcPr>
            <w:tcW w:w="788" w:type="dxa"/>
            <w:tcPrChange w:id="188" w:author="Nada Mohammed" w:date="2022-09-26T11:33:00Z">
              <w:tcPr>
                <w:tcW w:w="783" w:type="dxa"/>
              </w:tcPr>
            </w:tcPrChange>
          </w:tcPr>
          <w:p w14:paraId="7B8BC4F3" w14:textId="77777777" w:rsidR="00FC60E3" w:rsidRDefault="00FC60E3" w:rsidP="00FC60E3"/>
        </w:tc>
      </w:tr>
      <w:tr w:rsidR="00FC60E3" w14:paraId="35779A75" w14:textId="77777777" w:rsidTr="001B402C">
        <w:trPr>
          <w:trHeight w:val="397"/>
          <w:trPrChange w:id="189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190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733A0AE2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Lidocaine</w:t>
            </w:r>
          </w:p>
        </w:tc>
        <w:tc>
          <w:tcPr>
            <w:tcW w:w="1359" w:type="dxa"/>
            <w:shd w:val="clear" w:color="auto" w:fill="FF0000"/>
            <w:vAlign w:val="center"/>
            <w:tcPrChange w:id="191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14C0751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1%</w:t>
            </w:r>
          </w:p>
        </w:tc>
        <w:tc>
          <w:tcPr>
            <w:tcW w:w="725" w:type="dxa"/>
            <w:shd w:val="clear" w:color="auto" w:fill="FF0000"/>
            <w:vAlign w:val="center"/>
            <w:tcPrChange w:id="192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3657D57C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193" w:author="Nada Mohammed" w:date="2022-09-26T11:33:00Z">
              <w:tcPr>
                <w:tcW w:w="666" w:type="dxa"/>
              </w:tcPr>
            </w:tcPrChange>
          </w:tcPr>
          <w:p w14:paraId="62A5B463" w14:textId="77777777" w:rsidR="00FC60E3" w:rsidRDefault="00FC60E3" w:rsidP="00FC60E3"/>
        </w:tc>
        <w:tc>
          <w:tcPr>
            <w:tcW w:w="857" w:type="dxa"/>
            <w:tcPrChange w:id="194" w:author="Nada Mohammed" w:date="2022-09-26T11:33:00Z">
              <w:tcPr>
                <w:tcW w:w="851" w:type="dxa"/>
              </w:tcPr>
            </w:tcPrChange>
          </w:tcPr>
          <w:p w14:paraId="0A06189A" w14:textId="77777777" w:rsidR="00FC60E3" w:rsidRDefault="00FC60E3" w:rsidP="00FC60E3"/>
        </w:tc>
        <w:tc>
          <w:tcPr>
            <w:tcW w:w="574" w:type="dxa"/>
            <w:tcPrChange w:id="195" w:author="Nada Mohammed" w:date="2022-09-26T11:33:00Z">
              <w:tcPr>
                <w:tcW w:w="570" w:type="dxa"/>
              </w:tcPr>
            </w:tcPrChange>
          </w:tcPr>
          <w:p w14:paraId="26EA8F3C" w14:textId="75D532E2" w:rsidR="00FC60E3" w:rsidRDefault="00FC60E3" w:rsidP="00FC60E3">
            <w:r>
              <w:t>1</w:t>
            </w:r>
          </w:p>
        </w:tc>
        <w:tc>
          <w:tcPr>
            <w:tcW w:w="890" w:type="dxa"/>
            <w:tcPrChange w:id="196" w:author="Nada Mohammed" w:date="2022-09-26T11:33:00Z">
              <w:tcPr>
                <w:tcW w:w="884" w:type="dxa"/>
              </w:tcPr>
            </w:tcPrChange>
          </w:tcPr>
          <w:p w14:paraId="0F85A89F" w14:textId="77777777" w:rsidR="00FC60E3" w:rsidRDefault="00FC60E3" w:rsidP="00FC60E3"/>
        </w:tc>
        <w:tc>
          <w:tcPr>
            <w:tcW w:w="822" w:type="dxa"/>
            <w:gridSpan w:val="2"/>
            <w:tcPrChange w:id="197" w:author="Nada Mohammed" w:date="2022-09-26T11:33:00Z">
              <w:tcPr>
                <w:tcW w:w="817" w:type="dxa"/>
                <w:gridSpan w:val="2"/>
              </w:tcPr>
            </w:tcPrChange>
          </w:tcPr>
          <w:p w14:paraId="15A29B9B" w14:textId="77777777" w:rsidR="00FC60E3" w:rsidRDefault="00FC60E3" w:rsidP="00FC60E3"/>
        </w:tc>
        <w:tc>
          <w:tcPr>
            <w:tcW w:w="899" w:type="dxa"/>
            <w:tcPrChange w:id="198" w:author="Nada Mohammed" w:date="2022-09-26T11:33:00Z">
              <w:tcPr>
                <w:tcW w:w="893" w:type="dxa"/>
              </w:tcPr>
            </w:tcPrChange>
          </w:tcPr>
          <w:p w14:paraId="1A38337F" w14:textId="77777777" w:rsidR="00FC60E3" w:rsidRDefault="00FC60E3" w:rsidP="00FC60E3"/>
        </w:tc>
        <w:tc>
          <w:tcPr>
            <w:tcW w:w="814" w:type="dxa"/>
            <w:gridSpan w:val="2"/>
            <w:tcPrChange w:id="199" w:author="Nada Mohammed" w:date="2022-09-26T11:33:00Z">
              <w:tcPr>
                <w:tcW w:w="809" w:type="dxa"/>
                <w:gridSpan w:val="2"/>
              </w:tcPr>
            </w:tcPrChange>
          </w:tcPr>
          <w:p w14:paraId="791C4CBA" w14:textId="77777777" w:rsidR="00FC60E3" w:rsidRDefault="00FC60E3" w:rsidP="00FC60E3"/>
        </w:tc>
        <w:tc>
          <w:tcPr>
            <w:tcW w:w="788" w:type="dxa"/>
            <w:tcPrChange w:id="200" w:author="Nada Mohammed" w:date="2022-09-26T11:33:00Z">
              <w:tcPr>
                <w:tcW w:w="783" w:type="dxa"/>
              </w:tcPr>
            </w:tcPrChange>
          </w:tcPr>
          <w:p w14:paraId="4DB8613F" w14:textId="77777777" w:rsidR="00FC60E3" w:rsidRDefault="00FC60E3" w:rsidP="00FC60E3"/>
        </w:tc>
      </w:tr>
      <w:tr w:rsidR="00FC60E3" w14:paraId="436C3034" w14:textId="77777777" w:rsidTr="001B402C">
        <w:trPr>
          <w:trHeight w:val="397"/>
          <w:trPrChange w:id="201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202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187CC929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Metoclopramide</w:t>
            </w:r>
          </w:p>
        </w:tc>
        <w:tc>
          <w:tcPr>
            <w:tcW w:w="1359" w:type="dxa"/>
            <w:shd w:val="clear" w:color="auto" w:fill="FF0000"/>
            <w:vAlign w:val="center"/>
            <w:tcPrChange w:id="203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063DF7FA" w14:textId="75F2590B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10mg/2mL</w:t>
            </w:r>
          </w:p>
        </w:tc>
        <w:tc>
          <w:tcPr>
            <w:tcW w:w="725" w:type="dxa"/>
            <w:shd w:val="clear" w:color="auto" w:fill="FF0000"/>
            <w:vAlign w:val="center"/>
            <w:tcPrChange w:id="204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125EE047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205" w:author="Nada Mohammed" w:date="2022-09-26T11:33:00Z">
              <w:tcPr>
                <w:tcW w:w="666" w:type="dxa"/>
              </w:tcPr>
            </w:tcPrChange>
          </w:tcPr>
          <w:p w14:paraId="5CCECEF2" w14:textId="77777777" w:rsidR="00FC60E3" w:rsidRDefault="00FC60E3" w:rsidP="00FC60E3"/>
        </w:tc>
        <w:tc>
          <w:tcPr>
            <w:tcW w:w="857" w:type="dxa"/>
            <w:tcPrChange w:id="206" w:author="Nada Mohammed" w:date="2022-09-26T11:33:00Z">
              <w:tcPr>
                <w:tcW w:w="851" w:type="dxa"/>
              </w:tcPr>
            </w:tcPrChange>
          </w:tcPr>
          <w:p w14:paraId="04E5FAE0" w14:textId="77777777" w:rsidR="00FC60E3" w:rsidRDefault="00FC60E3" w:rsidP="00FC60E3"/>
        </w:tc>
        <w:tc>
          <w:tcPr>
            <w:tcW w:w="574" w:type="dxa"/>
            <w:tcPrChange w:id="207" w:author="Nada Mohammed" w:date="2022-09-26T11:33:00Z">
              <w:tcPr>
                <w:tcW w:w="570" w:type="dxa"/>
              </w:tcPr>
            </w:tcPrChange>
          </w:tcPr>
          <w:p w14:paraId="05D61881" w14:textId="49338388" w:rsidR="00FC60E3" w:rsidRDefault="00FC60E3" w:rsidP="00FC60E3">
            <w:r>
              <w:t>2</w:t>
            </w:r>
          </w:p>
        </w:tc>
        <w:tc>
          <w:tcPr>
            <w:tcW w:w="890" w:type="dxa"/>
            <w:tcPrChange w:id="208" w:author="Nada Mohammed" w:date="2022-09-26T11:33:00Z">
              <w:tcPr>
                <w:tcW w:w="884" w:type="dxa"/>
              </w:tcPr>
            </w:tcPrChange>
          </w:tcPr>
          <w:p w14:paraId="0176B807" w14:textId="77777777" w:rsidR="00FC60E3" w:rsidRDefault="00FC60E3" w:rsidP="00FC60E3"/>
        </w:tc>
        <w:tc>
          <w:tcPr>
            <w:tcW w:w="822" w:type="dxa"/>
            <w:gridSpan w:val="2"/>
            <w:tcPrChange w:id="209" w:author="Nada Mohammed" w:date="2022-09-26T11:33:00Z">
              <w:tcPr>
                <w:tcW w:w="817" w:type="dxa"/>
                <w:gridSpan w:val="2"/>
              </w:tcPr>
            </w:tcPrChange>
          </w:tcPr>
          <w:p w14:paraId="427E89A2" w14:textId="77777777" w:rsidR="00FC60E3" w:rsidRDefault="00FC60E3" w:rsidP="00FC60E3"/>
        </w:tc>
        <w:tc>
          <w:tcPr>
            <w:tcW w:w="899" w:type="dxa"/>
            <w:tcPrChange w:id="210" w:author="Nada Mohammed" w:date="2022-09-26T11:33:00Z">
              <w:tcPr>
                <w:tcW w:w="893" w:type="dxa"/>
              </w:tcPr>
            </w:tcPrChange>
          </w:tcPr>
          <w:p w14:paraId="0B72E253" w14:textId="77777777" w:rsidR="00FC60E3" w:rsidRDefault="00FC60E3" w:rsidP="00FC60E3"/>
        </w:tc>
        <w:tc>
          <w:tcPr>
            <w:tcW w:w="814" w:type="dxa"/>
            <w:gridSpan w:val="2"/>
            <w:tcPrChange w:id="211" w:author="Nada Mohammed" w:date="2022-09-26T11:33:00Z">
              <w:tcPr>
                <w:tcW w:w="809" w:type="dxa"/>
                <w:gridSpan w:val="2"/>
              </w:tcPr>
            </w:tcPrChange>
          </w:tcPr>
          <w:p w14:paraId="51613A41" w14:textId="77777777" w:rsidR="00FC60E3" w:rsidRDefault="00FC60E3" w:rsidP="00FC60E3"/>
        </w:tc>
        <w:tc>
          <w:tcPr>
            <w:tcW w:w="788" w:type="dxa"/>
            <w:tcPrChange w:id="212" w:author="Nada Mohammed" w:date="2022-09-26T11:33:00Z">
              <w:tcPr>
                <w:tcW w:w="783" w:type="dxa"/>
              </w:tcPr>
            </w:tcPrChange>
          </w:tcPr>
          <w:p w14:paraId="1A04C0FC" w14:textId="77777777" w:rsidR="00FC60E3" w:rsidRDefault="00FC60E3" w:rsidP="00FC60E3"/>
        </w:tc>
      </w:tr>
      <w:tr w:rsidR="00FC60E3" w14:paraId="4BB5EA01" w14:textId="77777777" w:rsidTr="001B402C">
        <w:trPr>
          <w:trHeight w:val="397"/>
          <w:trPrChange w:id="213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214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30BFC787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Naloxone</w:t>
            </w:r>
          </w:p>
        </w:tc>
        <w:tc>
          <w:tcPr>
            <w:tcW w:w="1359" w:type="dxa"/>
            <w:shd w:val="clear" w:color="auto" w:fill="FF0000"/>
            <w:vAlign w:val="center"/>
            <w:tcPrChange w:id="215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485665A7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0.4mg/mL</w:t>
            </w:r>
          </w:p>
        </w:tc>
        <w:tc>
          <w:tcPr>
            <w:tcW w:w="725" w:type="dxa"/>
            <w:shd w:val="clear" w:color="auto" w:fill="FF0000"/>
            <w:vAlign w:val="center"/>
            <w:tcPrChange w:id="216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358688D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670" w:type="dxa"/>
            <w:tcPrChange w:id="217" w:author="Nada Mohammed" w:date="2022-09-26T11:33:00Z">
              <w:tcPr>
                <w:tcW w:w="666" w:type="dxa"/>
              </w:tcPr>
            </w:tcPrChange>
          </w:tcPr>
          <w:p w14:paraId="053B88E7" w14:textId="77777777" w:rsidR="00FC60E3" w:rsidRDefault="00FC60E3" w:rsidP="00FC60E3"/>
        </w:tc>
        <w:tc>
          <w:tcPr>
            <w:tcW w:w="857" w:type="dxa"/>
            <w:tcPrChange w:id="218" w:author="Nada Mohammed" w:date="2022-09-26T11:33:00Z">
              <w:tcPr>
                <w:tcW w:w="851" w:type="dxa"/>
              </w:tcPr>
            </w:tcPrChange>
          </w:tcPr>
          <w:p w14:paraId="57FFCAA0" w14:textId="77777777" w:rsidR="00FC60E3" w:rsidRDefault="00FC60E3" w:rsidP="00FC60E3"/>
        </w:tc>
        <w:tc>
          <w:tcPr>
            <w:tcW w:w="574" w:type="dxa"/>
            <w:tcPrChange w:id="219" w:author="Nada Mohammed" w:date="2022-09-26T11:33:00Z">
              <w:tcPr>
                <w:tcW w:w="570" w:type="dxa"/>
              </w:tcPr>
            </w:tcPrChange>
          </w:tcPr>
          <w:p w14:paraId="0B0D4B9F" w14:textId="5849DBD6" w:rsidR="00FC60E3" w:rsidRDefault="00FC60E3" w:rsidP="00FC60E3">
            <w:r>
              <w:t>2</w:t>
            </w:r>
          </w:p>
        </w:tc>
        <w:tc>
          <w:tcPr>
            <w:tcW w:w="890" w:type="dxa"/>
            <w:tcPrChange w:id="220" w:author="Nada Mohammed" w:date="2022-09-26T11:33:00Z">
              <w:tcPr>
                <w:tcW w:w="884" w:type="dxa"/>
              </w:tcPr>
            </w:tcPrChange>
          </w:tcPr>
          <w:p w14:paraId="181AD108" w14:textId="77777777" w:rsidR="00FC60E3" w:rsidRDefault="00FC60E3" w:rsidP="00FC60E3"/>
        </w:tc>
        <w:tc>
          <w:tcPr>
            <w:tcW w:w="822" w:type="dxa"/>
            <w:gridSpan w:val="2"/>
            <w:tcPrChange w:id="221" w:author="Nada Mohammed" w:date="2022-09-26T11:33:00Z">
              <w:tcPr>
                <w:tcW w:w="817" w:type="dxa"/>
                <w:gridSpan w:val="2"/>
              </w:tcPr>
            </w:tcPrChange>
          </w:tcPr>
          <w:p w14:paraId="57D1D135" w14:textId="77777777" w:rsidR="00FC60E3" w:rsidRDefault="00FC60E3" w:rsidP="00FC60E3"/>
        </w:tc>
        <w:tc>
          <w:tcPr>
            <w:tcW w:w="899" w:type="dxa"/>
            <w:tcPrChange w:id="222" w:author="Nada Mohammed" w:date="2022-09-26T11:33:00Z">
              <w:tcPr>
                <w:tcW w:w="893" w:type="dxa"/>
              </w:tcPr>
            </w:tcPrChange>
          </w:tcPr>
          <w:p w14:paraId="2753CC07" w14:textId="77777777" w:rsidR="00FC60E3" w:rsidRDefault="00FC60E3" w:rsidP="00FC60E3"/>
        </w:tc>
        <w:tc>
          <w:tcPr>
            <w:tcW w:w="814" w:type="dxa"/>
            <w:gridSpan w:val="2"/>
            <w:tcPrChange w:id="223" w:author="Nada Mohammed" w:date="2022-09-26T11:33:00Z">
              <w:tcPr>
                <w:tcW w:w="809" w:type="dxa"/>
                <w:gridSpan w:val="2"/>
              </w:tcPr>
            </w:tcPrChange>
          </w:tcPr>
          <w:p w14:paraId="54C6DFFD" w14:textId="77777777" w:rsidR="00FC60E3" w:rsidRDefault="00FC60E3" w:rsidP="00FC60E3"/>
        </w:tc>
        <w:tc>
          <w:tcPr>
            <w:tcW w:w="788" w:type="dxa"/>
            <w:tcPrChange w:id="224" w:author="Nada Mohammed" w:date="2022-09-26T11:33:00Z">
              <w:tcPr>
                <w:tcW w:w="783" w:type="dxa"/>
              </w:tcPr>
            </w:tcPrChange>
          </w:tcPr>
          <w:p w14:paraId="6C8BD6A2" w14:textId="77777777" w:rsidR="00FC60E3" w:rsidRDefault="00FC60E3" w:rsidP="00FC60E3"/>
        </w:tc>
      </w:tr>
      <w:tr w:rsidR="00FC60E3" w14:paraId="29DA1425" w14:textId="77777777" w:rsidTr="001B402C">
        <w:trPr>
          <w:trHeight w:val="397"/>
          <w:trPrChange w:id="225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226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1CDF0A99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Ondansetron</w:t>
            </w:r>
          </w:p>
        </w:tc>
        <w:tc>
          <w:tcPr>
            <w:tcW w:w="1359" w:type="dxa"/>
            <w:shd w:val="clear" w:color="auto" w:fill="FF0000"/>
            <w:vAlign w:val="center"/>
            <w:tcPrChange w:id="227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33A64814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2mg/mL</w:t>
            </w:r>
          </w:p>
        </w:tc>
        <w:tc>
          <w:tcPr>
            <w:tcW w:w="725" w:type="dxa"/>
            <w:shd w:val="clear" w:color="auto" w:fill="FF0000"/>
            <w:vAlign w:val="center"/>
            <w:tcPrChange w:id="228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0D27FF76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229" w:author="Nada Mohammed" w:date="2022-09-26T11:33:00Z">
              <w:tcPr>
                <w:tcW w:w="666" w:type="dxa"/>
              </w:tcPr>
            </w:tcPrChange>
          </w:tcPr>
          <w:p w14:paraId="527FFD53" w14:textId="77777777" w:rsidR="00FC60E3" w:rsidRDefault="00FC60E3" w:rsidP="00FC60E3"/>
        </w:tc>
        <w:tc>
          <w:tcPr>
            <w:tcW w:w="857" w:type="dxa"/>
            <w:tcPrChange w:id="230" w:author="Nada Mohammed" w:date="2022-09-26T11:33:00Z">
              <w:tcPr>
                <w:tcW w:w="851" w:type="dxa"/>
              </w:tcPr>
            </w:tcPrChange>
          </w:tcPr>
          <w:p w14:paraId="1326407B" w14:textId="77777777" w:rsidR="00FC60E3" w:rsidRDefault="00FC60E3" w:rsidP="00FC60E3"/>
        </w:tc>
        <w:tc>
          <w:tcPr>
            <w:tcW w:w="574" w:type="dxa"/>
            <w:tcPrChange w:id="231" w:author="Nada Mohammed" w:date="2022-09-26T11:33:00Z">
              <w:tcPr>
                <w:tcW w:w="570" w:type="dxa"/>
              </w:tcPr>
            </w:tcPrChange>
          </w:tcPr>
          <w:p w14:paraId="3D8474AB" w14:textId="24837C02" w:rsidR="00FC60E3" w:rsidRDefault="00FC60E3" w:rsidP="00FC60E3">
            <w:r>
              <w:t>2</w:t>
            </w:r>
          </w:p>
        </w:tc>
        <w:tc>
          <w:tcPr>
            <w:tcW w:w="890" w:type="dxa"/>
            <w:tcPrChange w:id="232" w:author="Nada Mohammed" w:date="2022-09-26T11:33:00Z">
              <w:tcPr>
                <w:tcW w:w="884" w:type="dxa"/>
              </w:tcPr>
            </w:tcPrChange>
          </w:tcPr>
          <w:p w14:paraId="1D7C90A0" w14:textId="77777777" w:rsidR="00FC60E3" w:rsidRDefault="00FC60E3" w:rsidP="00FC60E3"/>
        </w:tc>
        <w:tc>
          <w:tcPr>
            <w:tcW w:w="822" w:type="dxa"/>
            <w:gridSpan w:val="2"/>
            <w:tcPrChange w:id="233" w:author="Nada Mohammed" w:date="2022-09-26T11:33:00Z">
              <w:tcPr>
                <w:tcW w:w="817" w:type="dxa"/>
                <w:gridSpan w:val="2"/>
              </w:tcPr>
            </w:tcPrChange>
          </w:tcPr>
          <w:p w14:paraId="4EC50F0F" w14:textId="77777777" w:rsidR="00FC60E3" w:rsidRDefault="00FC60E3" w:rsidP="00FC60E3"/>
        </w:tc>
        <w:tc>
          <w:tcPr>
            <w:tcW w:w="899" w:type="dxa"/>
            <w:tcPrChange w:id="234" w:author="Nada Mohammed" w:date="2022-09-26T11:33:00Z">
              <w:tcPr>
                <w:tcW w:w="893" w:type="dxa"/>
              </w:tcPr>
            </w:tcPrChange>
          </w:tcPr>
          <w:p w14:paraId="78DF907B" w14:textId="77777777" w:rsidR="00FC60E3" w:rsidRDefault="00FC60E3" w:rsidP="00FC60E3"/>
        </w:tc>
        <w:tc>
          <w:tcPr>
            <w:tcW w:w="814" w:type="dxa"/>
            <w:gridSpan w:val="2"/>
            <w:tcPrChange w:id="235" w:author="Nada Mohammed" w:date="2022-09-26T11:33:00Z">
              <w:tcPr>
                <w:tcW w:w="809" w:type="dxa"/>
                <w:gridSpan w:val="2"/>
              </w:tcPr>
            </w:tcPrChange>
          </w:tcPr>
          <w:p w14:paraId="33B6BD50" w14:textId="77777777" w:rsidR="00FC60E3" w:rsidRDefault="00FC60E3" w:rsidP="00FC60E3"/>
        </w:tc>
        <w:tc>
          <w:tcPr>
            <w:tcW w:w="788" w:type="dxa"/>
            <w:tcPrChange w:id="236" w:author="Nada Mohammed" w:date="2022-09-26T11:33:00Z">
              <w:tcPr>
                <w:tcW w:w="783" w:type="dxa"/>
              </w:tcPr>
            </w:tcPrChange>
          </w:tcPr>
          <w:p w14:paraId="04897F02" w14:textId="77777777" w:rsidR="00FC60E3" w:rsidRDefault="00FC60E3" w:rsidP="00FC60E3"/>
        </w:tc>
      </w:tr>
      <w:tr w:rsidR="00FC60E3" w14:paraId="097EAE18" w14:textId="77777777" w:rsidTr="001B402C">
        <w:trPr>
          <w:trHeight w:val="397"/>
          <w:trPrChange w:id="237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238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2E438D8F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Ondansetron</w:t>
            </w:r>
          </w:p>
        </w:tc>
        <w:tc>
          <w:tcPr>
            <w:tcW w:w="1359" w:type="dxa"/>
            <w:shd w:val="clear" w:color="auto" w:fill="FF0000"/>
            <w:vAlign w:val="center"/>
            <w:tcPrChange w:id="239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709A70A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8mg</w:t>
            </w:r>
          </w:p>
        </w:tc>
        <w:tc>
          <w:tcPr>
            <w:tcW w:w="725" w:type="dxa"/>
            <w:shd w:val="clear" w:color="auto" w:fill="FF0000"/>
            <w:vAlign w:val="center"/>
            <w:tcPrChange w:id="240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6FE192DB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Melts</w:t>
            </w:r>
          </w:p>
        </w:tc>
        <w:tc>
          <w:tcPr>
            <w:tcW w:w="670" w:type="dxa"/>
            <w:tcPrChange w:id="241" w:author="Nada Mohammed" w:date="2022-09-26T11:33:00Z">
              <w:tcPr>
                <w:tcW w:w="666" w:type="dxa"/>
              </w:tcPr>
            </w:tcPrChange>
          </w:tcPr>
          <w:p w14:paraId="3BCBDF0F" w14:textId="77777777" w:rsidR="00FC60E3" w:rsidRDefault="00FC60E3" w:rsidP="00FC60E3"/>
        </w:tc>
        <w:tc>
          <w:tcPr>
            <w:tcW w:w="857" w:type="dxa"/>
            <w:tcPrChange w:id="242" w:author="Nada Mohammed" w:date="2022-09-26T11:33:00Z">
              <w:tcPr>
                <w:tcW w:w="851" w:type="dxa"/>
              </w:tcPr>
            </w:tcPrChange>
          </w:tcPr>
          <w:p w14:paraId="173913E6" w14:textId="77777777" w:rsidR="00FC60E3" w:rsidRDefault="00FC60E3" w:rsidP="00FC60E3"/>
        </w:tc>
        <w:tc>
          <w:tcPr>
            <w:tcW w:w="574" w:type="dxa"/>
            <w:tcPrChange w:id="243" w:author="Nada Mohammed" w:date="2022-09-26T11:33:00Z">
              <w:tcPr>
                <w:tcW w:w="570" w:type="dxa"/>
              </w:tcPr>
            </w:tcPrChange>
          </w:tcPr>
          <w:p w14:paraId="03BD230B" w14:textId="54FFAF6C" w:rsidR="00FC60E3" w:rsidRDefault="00FC60E3" w:rsidP="00FC60E3">
            <w:r>
              <w:t>4</w:t>
            </w:r>
          </w:p>
        </w:tc>
        <w:tc>
          <w:tcPr>
            <w:tcW w:w="890" w:type="dxa"/>
            <w:tcPrChange w:id="244" w:author="Nada Mohammed" w:date="2022-09-26T11:33:00Z">
              <w:tcPr>
                <w:tcW w:w="884" w:type="dxa"/>
              </w:tcPr>
            </w:tcPrChange>
          </w:tcPr>
          <w:p w14:paraId="09F6113A" w14:textId="77777777" w:rsidR="00FC60E3" w:rsidRDefault="00FC60E3" w:rsidP="00FC60E3"/>
        </w:tc>
        <w:tc>
          <w:tcPr>
            <w:tcW w:w="822" w:type="dxa"/>
            <w:gridSpan w:val="2"/>
            <w:tcPrChange w:id="245" w:author="Nada Mohammed" w:date="2022-09-26T11:33:00Z">
              <w:tcPr>
                <w:tcW w:w="817" w:type="dxa"/>
                <w:gridSpan w:val="2"/>
              </w:tcPr>
            </w:tcPrChange>
          </w:tcPr>
          <w:p w14:paraId="3FFF8256" w14:textId="77777777" w:rsidR="00FC60E3" w:rsidRDefault="00FC60E3" w:rsidP="00FC60E3"/>
        </w:tc>
        <w:tc>
          <w:tcPr>
            <w:tcW w:w="899" w:type="dxa"/>
            <w:tcPrChange w:id="246" w:author="Nada Mohammed" w:date="2022-09-26T11:33:00Z">
              <w:tcPr>
                <w:tcW w:w="893" w:type="dxa"/>
              </w:tcPr>
            </w:tcPrChange>
          </w:tcPr>
          <w:p w14:paraId="4837F3C9" w14:textId="77777777" w:rsidR="00FC60E3" w:rsidRDefault="00FC60E3" w:rsidP="00FC60E3"/>
        </w:tc>
        <w:tc>
          <w:tcPr>
            <w:tcW w:w="814" w:type="dxa"/>
            <w:gridSpan w:val="2"/>
            <w:tcPrChange w:id="247" w:author="Nada Mohammed" w:date="2022-09-26T11:33:00Z">
              <w:tcPr>
                <w:tcW w:w="809" w:type="dxa"/>
                <w:gridSpan w:val="2"/>
              </w:tcPr>
            </w:tcPrChange>
          </w:tcPr>
          <w:p w14:paraId="259037FE" w14:textId="77777777" w:rsidR="00FC60E3" w:rsidRDefault="00FC60E3" w:rsidP="00FC60E3"/>
        </w:tc>
        <w:tc>
          <w:tcPr>
            <w:tcW w:w="788" w:type="dxa"/>
            <w:tcPrChange w:id="248" w:author="Nada Mohammed" w:date="2022-09-26T11:33:00Z">
              <w:tcPr>
                <w:tcW w:w="783" w:type="dxa"/>
              </w:tcPr>
            </w:tcPrChange>
          </w:tcPr>
          <w:p w14:paraId="28C0DA2D" w14:textId="77777777" w:rsidR="00FC60E3" w:rsidRDefault="00FC60E3" w:rsidP="00FC60E3"/>
        </w:tc>
      </w:tr>
      <w:tr w:rsidR="00FC60E3" w14:paraId="061DDD48" w14:textId="77777777" w:rsidTr="001B402C">
        <w:trPr>
          <w:trHeight w:val="397"/>
          <w:trPrChange w:id="249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250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5BE9759B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Paracetamol</w:t>
            </w:r>
          </w:p>
        </w:tc>
        <w:tc>
          <w:tcPr>
            <w:tcW w:w="1359" w:type="dxa"/>
            <w:shd w:val="clear" w:color="auto" w:fill="FF0000"/>
            <w:vAlign w:val="center"/>
            <w:tcPrChange w:id="251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26519F9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1g/100mL</w:t>
            </w:r>
          </w:p>
        </w:tc>
        <w:tc>
          <w:tcPr>
            <w:tcW w:w="725" w:type="dxa"/>
            <w:shd w:val="clear" w:color="auto" w:fill="FF0000"/>
            <w:vAlign w:val="center"/>
            <w:tcPrChange w:id="252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2463328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670" w:type="dxa"/>
            <w:tcPrChange w:id="253" w:author="Nada Mohammed" w:date="2022-09-26T11:33:00Z">
              <w:tcPr>
                <w:tcW w:w="666" w:type="dxa"/>
              </w:tcPr>
            </w:tcPrChange>
          </w:tcPr>
          <w:p w14:paraId="0C953484" w14:textId="77777777" w:rsidR="00FC60E3" w:rsidRDefault="00FC60E3" w:rsidP="00FC60E3"/>
        </w:tc>
        <w:tc>
          <w:tcPr>
            <w:tcW w:w="857" w:type="dxa"/>
            <w:tcPrChange w:id="254" w:author="Nada Mohammed" w:date="2022-09-26T11:33:00Z">
              <w:tcPr>
                <w:tcW w:w="851" w:type="dxa"/>
              </w:tcPr>
            </w:tcPrChange>
          </w:tcPr>
          <w:p w14:paraId="530C6187" w14:textId="77777777" w:rsidR="00FC60E3" w:rsidRDefault="00FC60E3" w:rsidP="00FC60E3"/>
        </w:tc>
        <w:tc>
          <w:tcPr>
            <w:tcW w:w="574" w:type="dxa"/>
            <w:tcPrChange w:id="255" w:author="Nada Mohammed" w:date="2022-09-26T11:33:00Z">
              <w:tcPr>
                <w:tcW w:w="570" w:type="dxa"/>
              </w:tcPr>
            </w:tcPrChange>
          </w:tcPr>
          <w:p w14:paraId="1D064D04" w14:textId="690D515A" w:rsidR="00FC60E3" w:rsidRDefault="00FC60E3" w:rsidP="00FC60E3">
            <w:r>
              <w:t>2</w:t>
            </w:r>
          </w:p>
        </w:tc>
        <w:tc>
          <w:tcPr>
            <w:tcW w:w="890" w:type="dxa"/>
            <w:tcPrChange w:id="256" w:author="Nada Mohammed" w:date="2022-09-26T11:33:00Z">
              <w:tcPr>
                <w:tcW w:w="884" w:type="dxa"/>
              </w:tcPr>
            </w:tcPrChange>
          </w:tcPr>
          <w:p w14:paraId="15C5452F" w14:textId="77777777" w:rsidR="00FC60E3" w:rsidRDefault="00FC60E3" w:rsidP="00FC60E3"/>
        </w:tc>
        <w:tc>
          <w:tcPr>
            <w:tcW w:w="822" w:type="dxa"/>
            <w:gridSpan w:val="2"/>
            <w:tcPrChange w:id="257" w:author="Nada Mohammed" w:date="2022-09-26T11:33:00Z">
              <w:tcPr>
                <w:tcW w:w="817" w:type="dxa"/>
                <w:gridSpan w:val="2"/>
              </w:tcPr>
            </w:tcPrChange>
          </w:tcPr>
          <w:p w14:paraId="4BFBCE6D" w14:textId="77777777" w:rsidR="00FC60E3" w:rsidRDefault="00FC60E3" w:rsidP="00FC60E3"/>
        </w:tc>
        <w:tc>
          <w:tcPr>
            <w:tcW w:w="899" w:type="dxa"/>
            <w:tcPrChange w:id="258" w:author="Nada Mohammed" w:date="2022-09-26T11:33:00Z">
              <w:tcPr>
                <w:tcW w:w="893" w:type="dxa"/>
              </w:tcPr>
            </w:tcPrChange>
          </w:tcPr>
          <w:p w14:paraId="162B07D6" w14:textId="77777777" w:rsidR="00FC60E3" w:rsidRDefault="00FC60E3" w:rsidP="00FC60E3"/>
        </w:tc>
        <w:tc>
          <w:tcPr>
            <w:tcW w:w="814" w:type="dxa"/>
            <w:gridSpan w:val="2"/>
            <w:tcPrChange w:id="259" w:author="Nada Mohammed" w:date="2022-09-26T11:33:00Z">
              <w:tcPr>
                <w:tcW w:w="809" w:type="dxa"/>
                <w:gridSpan w:val="2"/>
              </w:tcPr>
            </w:tcPrChange>
          </w:tcPr>
          <w:p w14:paraId="0BD86739" w14:textId="77777777" w:rsidR="00FC60E3" w:rsidRDefault="00FC60E3" w:rsidP="00FC60E3"/>
        </w:tc>
        <w:tc>
          <w:tcPr>
            <w:tcW w:w="788" w:type="dxa"/>
            <w:tcPrChange w:id="260" w:author="Nada Mohammed" w:date="2022-09-26T11:33:00Z">
              <w:tcPr>
                <w:tcW w:w="783" w:type="dxa"/>
              </w:tcPr>
            </w:tcPrChange>
          </w:tcPr>
          <w:p w14:paraId="07FCBE51" w14:textId="77777777" w:rsidR="00FC60E3" w:rsidRDefault="00FC60E3" w:rsidP="00FC60E3"/>
        </w:tc>
      </w:tr>
      <w:tr w:rsidR="00FC60E3" w14:paraId="7CE66E04" w14:textId="77777777" w:rsidTr="001B402C">
        <w:trPr>
          <w:trHeight w:val="397"/>
          <w:trPrChange w:id="261" w:author="Nada Mohammed" w:date="2022-09-26T11:33:00Z">
            <w:trPr>
              <w:trHeight w:val="432"/>
            </w:trPr>
          </w:trPrChange>
        </w:trPr>
        <w:tc>
          <w:tcPr>
            <w:tcW w:w="2107" w:type="dxa"/>
            <w:shd w:val="clear" w:color="auto" w:fill="FF0000"/>
            <w:vAlign w:val="center"/>
            <w:tcPrChange w:id="262" w:author="Nada Mohammed" w:date="2022-09-26T11:33:00Z">
              <w:tcPr>
                <w:tcW w:w="2092" w:type="dxa"/>
                <w:shd w:val="clear" w:color="auto" w:fill="FF0000"/>
                <w:vAlign w:val="center"/>
              </w:tcPr>
            </w:tcPrChange>
          </w:tcPr>
          <w:p w14:paraId="301F1845" w14:textId="77777777" w:rsidR="00FC60E3" w:rsidRPr="005D2A61" w:rsidRDefault="00FC60E3" w:rsidP="00FC60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D2A61">
              <w:rPr>
                <w:b/>
                <w:color w:val="FFFFFF" w:themeColor="background1"/>
                <w:sz w:val="24"/>
                <w:szCs w:val="24"/>
              </w:rPr>
              <w:t>Tranexamic Acid</w:t>
            </w:r>
          </w:p>
        </w:tc>
        <w:tc>
          <w:tcPr>
            <w:tcW w:w="1359" w:type="dxa"/>
            <w:shd w:val="clear" w:color="auto" w:fill="FF0000"/>
            <w:vAlign w:val="center"/>
            <w:tcPrChange w:id="263" w:author="Nada Mohammed" w:date="2022-09-26T11:33:00Z">
              <w:tcPr>
                <w:tcW w:w="1350" w:type="dxa"/>
                <w:shd w:val="clear" w:color="auto" w:fill="FF0000"/>
                <w:vAlign w:val="center"/>
              </w:tcPr>
            </w:tcPrChange>
          </w:tcPr>
          <w:p w14:paraId="33F2E935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100mg/mL</w:t>
            </w:r>
          </w:p>
        </w:tc>
        <w:tc>
          <w:tcPr>
            <w:tcW w:w="725" w:type="dxa"/>
            <w:shd w:val="clear" w:color="auto" w:fill="FF0000"/>
            <w:vAlign w:val="center"/>
            <w:tcPrChange w:id="264" w:author="Nada Mohammed" w:date="2022-09-26T11:33:00Z">
              <w:tcPr>
                <w:tcW w:w="720" w:type="dxa"/>
                <w:shd w:val="clear" w:color="auto" w:fill="FF0000"/>
                <w:vAlign w:val="center"/>
              </w:tcPr>
            </w:tcPrChange>
          </w:tcPr>
          <w:p w14:paraId="08E95D7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70" w:type="dxa"/>
            <w:tcPrChange w:id="265" w:author="Nada Mohammed" w:date="2022-09-26T11:33:00Z">
              <w:tcPr>
                <w:tcW w:w="666" w:type="dxa"/>
              </w:tcPr>
            </w:tcPrChange>
          </w:tcPr>
          <w:p w14:paraId="7BB25A97" w14:textId="77777777" w:rsidR="00FC60E3" w:rsidRDefault="00FC60E3" w:rsidP="00FC60E3"/>
        </w:tc>
        <w:tc>
          <w:tcPr>
            <w:tcW w:w="857" w:type="dxa"/>
            <w:tcPrChange w:id="266" w:author="Nada Mohammed" w:date="2022-09-26T11:33:00Z">
              <w:tcPr>
                <w:tcW w:w="851" w:type="dxa"/>
              </w:tcPr>
            </w:tcPrChange>
          </w:tcPr>
          <w:p w14:paraId="044A48F2" w14:textId="77777777" w:rsidR="00FC60E3" w:rsidRDefault="00FC60E3" w:rsidP="00FC60E3"/>
        </w:tc>
        <w:tc>
          <w:tcPr>
            <w:tcW w:w="574" w:type="dxa"/>
            <w:tcPrChange w:id="267" w:author="Nada Mohammed" w:date="2022-09-26T11:33:00Z">
              <w:tcPr>
                <w:tcW w:w="570" w:type="dxa"/>
              </w:tcPr>
            </w:tcPrChange>
          </w:tcPr>
          <w:p w14:paraId="30DD2995" w14:textId="1D90D477" w:rsidR="00FC60E3" w:rsidRDefault="00FC60E3" w:rsidP="00FC60E3">
            <w:r>
              <w:t>2</w:t>
            </w:r>
          </w:p>
        </w:tc>
        <w:tc>
          <w:tcPr>
            <w:tcW w:w="890" w:type="dxa"/>
            <w:tcPrChange w:id="268" w:author="Nada Mohammed" w:date="2022-09-26T11:33:00Z">
              <w:tcPr>
                <w:tcW w:w="884" w:type="dxa"/>
              </w:tcPr>
            </w:tcPrChange>
          </w:tcPr>
          <w:p w14:paraId="2F90FF6A" w14:textId="77777777" w:rsidR="00FC60E3" w:rsidRDefault="00FC60E3" w:rsidP="00FC60E3"/>
        </w:tc>
        <w:tc>
          <w:tcPr>
            <w:tcW w:w="822" w:type="dxa"/>
            <w:gridSpan w:val="2"/>
            <w:tcPrChange w:id="269" w:author="Nada Mohammed" w:date="2022-09-26T11:33:00Z">
              <w:tcPr>
                <w:tcW w:w="817" w:type="dxa"/>
                <w:gridSpan w:val="2"/>
              </w:tcPr>
            </w:tcPrChange>
          </w:tcPr>
          <w:p w14:paraId="68A34784" w14:textId="77777777" w:rsidR="00FC60E3" w:rsidRDefault="00FC60E3" w:rsidP="00FC60E3"/>
        </w:tc>
        <w:tc>
          <w:tcPr>
            <w:tcW w:w="899" w:type="dxa"/>
            <w:tcPrChange w:id="270" w:author="Nada Mohammed" w:date="2022-09-26T11:33:00Z">
              <w:tcPr>
                <w:tcW w:w="893" w:type="dxa"/>
              </w:tcPr>
            </w:tcPrChange>
          </w:tcPr>
          <w:p w14:paraId="5AFB9421" w14:textId="77777777" w:rsidR="00FC60E3" w:rsidRDefault="00FC60E3" w:rsidP="00FC60E3"/>
        </w:tc>
        <w:tc>
          <w:tcPr>
            <w:tcW w:w="814" w:type="dxa"/>
            <w:gridSpan w:val="2"/>
            <w:tcPrChange w:id="271" w:author="Nada Mohammed" w:date="2022-09-26T11:33:00Z">
              <w:tcPr>
                <w:tcW w:w="809" w:type="dxa"/>
                <w:gridSpan w:val="2"/>
              </w:tcPr>
            </w:tcPrChange>
          </w:tcPr>
          <w:p w14:paraId="006E9587" w14:textId="77777777" w:rsidR="00FC60E3" w:rsidRDefault="00FC60E3" w:rsidP="00FC60E3"/>
        </w:tc>
        <w:tc>
          <w:tcPr>
            <w:tcW w:w="788" w:type="dxa"/>
            <w:tcPrChange w:id="272" w:author="Nada Mohammed" w:date="2022-09-26T11:33:00Z">
              <w:tcPr>
                <w:tcW w:w="783" w:type="dxa"/>
              </w:tcPr>
            </w:tcPrChange>
          </w:tcPr>
          <w:p w14:paraId="2D6AFFDC" w14:textId="77777777" w:rsidR="00FC60E3" w:rsidRDefault="00FC60E3" w:rsidP="00FC60E3"/>
        </w:tc>
      </w:tr>
      <w:tr w:rsidR="00FC60E3" w:rsidRPr="002A2B4D" w14:paraId="29049750" w14:textId="77777777" w:rsidTr="001B402C">
        <w:trPr>
          <w:trHeight w:val="397"/>
          <w:trPrChange w:id="273" w:author="Nada Mohammed" w:date="2022-09-26T11:33:00Z">
            <w:trPr>
              <w:trHeight w:val="432"/>
            </w:trPr>
          </w:trPrChange>
        </w:trPr>
        <w:tc>
          <w:tcPr>
            <w:tcW w:w="10509" w:type="dxa"/>
            <w:gridSpan w:val="13"/>
            <w:shd w:val="clear" w:color="auto" w:fill="BFBFBF" w:themeFill="background1" w:themeFillShade="BF"/>
            <w:tcPrChange w:id="274" w:author="Nada Mohammed" w:date="2022-09-26T11:33:00Z">
              <w:tcPr>
                <w:tcW w:w="10435" w:type="dxa"/>
                <w:gridSpan w:val="13"/>
                <w:shd w:val="clear" w:color="auto" w:fill="BFBFBF" w:themeFill="background1" w:themeFillShade="BF"/>
              </w:tcPr>
            </w:tcPrChange>
          </w:tcPr>
          <w:p w14:paraId="346F3302" w14:textId="77777777" w:rsidR="00FC60E3" w:rsidRPr="00A6556C" w:rsidRDefault="00FC60E3" w:rsidP="00FC60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Record new security seal n</w:t>
            </w:r>
            <w:r w:rsidRPr="00A6556C">
              <w:rPr>
                <w:lang w:val="en-GB"/>
              </w:rPr>
              <w:t>umber below:</w:t>
            </w:r>
          </w:p>
        </w:tc>
      </w:tr>
      <w:tr w:rsidR="00FC60E3" w:rsidRPr="00A6556C" w14:paraId="5AD4DB7C" w14:textId="77777777" w:rsidTr="001B402C">
        <w:trPr>
          <w:trHeight w:val="397"/>
          <w:trPrChange w:id="275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FF0000"/>
            <w:vAlign w:val="center"/>
            <w:tcPrChange w:id="276" w:author="Nada Mohammed" w:date="2022-09-26T11:33:00Z">
              <w:tcPr>
                <w:tcW w:w="4162" w:type="dxa"/>
                <w:gridSpan w:val="3"/>
                <w:shd w:val="clear" w:color="auto" w:fill="FF0000"/>
                <w:vAlign w:val="center"/>
              </w:tcPr>
            </w:tcPrChange>
          </w:tcPr>
          <w:p w14:paraId="302DABC2" w14:textId="77777777" w:rsidR="00FC60E3" w:rsidRPr="00960CD9" w:rsidRDefault="00FC60E3" w:rsidP="00FC60E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NEW SECURITY #</w:t>
            </w:r>
          </w:p>
        </w:tc>
        <w:tc>
          <w:tcPr>
            <w:tcW w:w="670" w:type="dxa"/>
            <w:tcPrChange w:id="277" w:author="Nada Mohammed" w:date="2022-09-26T11:33:00Z">
              <w:tcPr>
                <w:tcW w:w="666" w:type="dxa"/>
              </w:tcPr>
            </w:tcPrChange>
          </w:tcPr>
          <w:p w14:paraId="63230731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7" w:type="dxa"/>
            <w:tcPrChange w:id="278" w:author="Nada Mohammed" w:date="2022-09-26T11:33:00Z">
              <w:tcPr>
                <w:tcW w:w="851" w:type="dxa"/>
              </w:tcPr>
            </w:tcPrChange>
          </w:tcPr>
          <w:p w14:paraId="51D7DB36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574" w:type="dxa"/>
            <w:tcPrChange w:id="279" w:author="Nada Mohammed" w:date="2022-09-26T11:33:00Z">
              <w:tcPr>
                <w:tcW w:w="570" w:type="dxa"/>
              </w:tcPr>
            </w:tcPrChange>
          </w:tcPr>
          <w:p w14:paraId="61017C7C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0" w:type="dxa"/>
            <w:tcPrChange w:id="280" w:author="Nada Mohammed" w:date="2022-09-26T11:33:00Z">
              <w:tcPr>
                <w:tcW w:w="884" w:type="dxa"/>
              </w:tcPr>
            </w:tcPrChange>
          </w:tcPr>
          <w:p w14:paraId="11118109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22" w:type="dxa"/>
            <w:gridSpan w:val="2"/>
            <w:tcPrChange w:id="281" w:author="Nada Mohammed" w:date="2022-09-26T11:33:00Z">
              <w:tcPr>
                <w:tcW w:w="817" w:type="dxa"/>
                <w:gridSpan w:val="2"/>
              </w:tcPr>
            </w:tcPrChange>
          </w:tcPr>
          <w:p w14:paraId="678FDD8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9" w:type="dxa"/>
            <w:tcPrChange w:id="282" w:author="Nada Mohammed" w:date="2022-09-26T11:33:00Z">
              <w:tcPr>
                <w:tcW w:w="893" w:type="dxa"/>
              </w:tcPr>
            </w:tcPrChange>
          </w:tcPr>
          <w:p w14:paraId="757B60FC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14" w:type="dxa"/>
            <w:gridSpan w:val="2"/>
            <w:tcPrChange w:id="283" w:author="Nada Mohammed" w:date="2022-09-26T11:33:00Z">
              <w:tcPr>
                <w:tcW w:w="809" w:type="dxa"/>
                <w:gridSpan w:val="2"/>
              </w:tcPr>
            </w:tcPrChange>
          </w:tcPr>
          <w:p w14:paraId="1944AA6C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788" w:type="dxa"/>
            <w:tcPrChange w:id="284" w:author="Nada Mohammed" w:date="2022-09-26T11:33:00Z">
              <w:tcPr>
                <w:tcW w:w="783" w:type="dxa"/>
              </w:tcPr>
            </w:tcPrChange>
          </w:tcPr>
          <w:p w14:paraId="4D6FF347" w14:textId="43497E34" w:rsidR="00FC60E3" w:rsidRPr="00A6556C" w:rsidRDefault="00FC60E3" w:rsidP="00FC60E3">
            <w:pPr>
              <w:rPr>
                <w:lang w:val="en-GB"/>
              </w:rPr>
            </w:pPr>
          </w:p>
        </w:tc>
      </w:tr>
      <w:tr w:rsidR="00FC60E3" w:rsidRPr="002A2B4D" w14:paraId="6D65309B" w14:textId="77777777" w:rsidTr="001B402C">
        <w:trPr>
          <w:trHeight w:val="397"/>
          <w:trPrChange w:id="285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BFBFBF" w:themeFill="background1" w:themeFillShade="BF"/>
            <w:vAlign w:val="center"/>
            <w:tcPrChange w:id="286" w:author="Nada Mohammed" w:date="2022-09-26T11:33:00Z">
              <w:tcPr>
                <w:tcW w:w="4162" w:type="dxa"/>
                <w:gridSpan w:val="3"/>
                <w:shd w:val="clear" w:color="auto" w:fill="BFBFBF" w:themeFill="background1" w:themeFillShade="BF"/>
                <w:vAlign w:val="center"/>
              </w:tcPr>
            </w:tcPrChange>
          </w:tcPr>
          <w:p w14:paraId="32F50515" w14:textId="77777777" w:rsidR="00FC60E3" w:rsidRPr="00A6556C" w:rsidRDefault="00FC60E3" w:rsidP="00FC60E3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6318" w:type="dxa"/>
            <w:gridSpan w:val="10"/>
            <w:shd w:val="clear" w:color="auto" w:fill="BFBFBF" w:themeFill="background1" w:themeFillShade="BF"/>
            <w:vAlign w:val="center"/>
            <w:tcPrChange w:id="287" w:author="Nada Mohammed" w:date="2022-09-26T11:33:00Z">
              <w:tcPr>
                <w:tcW w:w="6273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7CD0B2B8" w14:textId="1379903D" w:rsidR="00FC60E3" w:rsidRPr="00A6556C" w:rsidRDefault="00FC60E3" w:rsidP="00FC60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Signature and PIN number (</w:t>
            </w:r>
            <w:r w:rsidR="0093193B">
              <w:rPr>
                <w:lang w:val="en-GB"/>
              </w:rPr>
              <w:t>DOH</w:t>
            </w:r>
            <w:r>
              <w:rPr>
                <w:lang w:val="en-GB"/>
              </w:rPr>
              <w:t>)</w:t>
            </w:r>
            <w:r w:rsidRPr="00CB22F9">
              <w:rPr>
                <w:lang w:val="en-GB"/>
              </w:rPr>
              <w:t xml:space="preserve"> for each stock check completed:</w:t>
            </w:r>
          </w:p>
        </w:tc>
      </w:tr>
      <w:tr w:rsidR="00FC60E3" w:rsidRPr="00A6556C" w14:paraId="7828B402" w14:textId="77777777" w:rsidTr="001B402C">
        <w:trPr>
          <w:trHeight w:val="397"/>
          <w:trPrChange w:id="288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FF0000"/>
            <w:vAlign w:val="center"/>
            <w:tcPrChange w:id="289" w:author="Nada Mohammed" w:date="2022-09-26T11:33:00Z">
              <w:tcPr>
                <w:tcW w:w="4162" w:type="dxa"/>
                <w:gridSpan w:val="3"/>
                <w:shd w:val="clear" w:color="auto" w:fill="FF0000"/>
                <w:vAlign w:val="center"/>
              </w:tcPr>
            </w:tcPrChange>
          </w:tcPr>
          <w:p w14:paraId="5E069C93" w14:textId="72C057FF" w:rsidR="00FC60E3" w:rsidRPr="00960CD9" w:rsidRDefault="00FC60E3" w:rsidP="00FC60E3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SIGNATURE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and </w:t>
            </w:r>
            <w:r w:rsidR="0093193B"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DOH 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>PIN #</w:t>
            </w:r>
          </w:p>
        </w:tc>
        <w:tc>
          <w:tcPr>
            <w:tcW w:w="670" w:type="dxa"/>
            <w:tcPrChange w:id="290" w:author="Nada Mohammed" w:date="2022-09-26T11:33:00Z">
              <w:tcPr>
                <w:tcW w:w="666" w:type="dxa"/>
              </w:tcPr>
            </w:tcPrChange>
          </w:tcPr>
          <w:p w14:paraId="3EB18D64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7" w:type="dxa"/>
            <w:tcPrChange w:id="291" w:author="Nada Mohammed" w:date="2022-09-26T11:33:00Z">
              <w:tcPr>
                <w:tcW w:w="851" w:type="dxa"/>
              </w:tcPr>
            </w:tcPrChange>
          </w:tcPr>
          <w:p w14:paraId="3C8A14F0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574" w:type="dxa"/>
            <w:tcPrChange w:id="292" w:author="Nada Mohammed" w:date="2022-09-26T11:33:00Z">
              <w:tcPr>
                <w:tcW w:w="570" w:type="dxa"/>
              </w:tcPr>
            </w:tcPrChange>
          </w:tcPr>
          <w:p w14:paraId="18520C56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0" w:type="dxa"/>
            <w:tcPrChange w:id="293" w:author="Nada Mohammed" w:date="2022-09-26T11:33:00Z">
              <w:tcPr>
                <w:tcW w:w="884" w:type="dxa"/>
              </w:tcPr>
            </w:tcPrChange>
          </w:tcPr>
          <w:p w14:paraId="1EB00E3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22" w:type="dxa"/>
            <w:gridSpan w:val="2"/>
            <w:tcPrChange w:id="294" w:author="Nada Mohammed" w:date="2022-09-26T11:33:00Z">
              <w:tcPr>
                <w:tcW w:w="817" w:type="dxa"/>
                <w:gridSpan w:val="2"/>
              </w:tcPr>
            </w:tcPrChange>
          </w:tcPr>
          <w:p w14:paraId="631E3F0D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9" w:type="dxa"/>
            <w:tcPrChange w:id="295" w:author="Nada Mohammed" w:date="2022-09-26T11:33:00Z">
              <w:tcPr>
                <w:tcW w:w="893" w:type="dxa"/>
              </w:tcPr>
            </w:tcPrChange>
          </w:tcPr>
          <w:p w14:paraId="1A65C53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742" w:type="dxa"/>
            <w:tcPrChange w:id="296" w:author="Nada Mohammed" w:date="2022-09-26T11:33:00Z">
              <w:tcPr>
                <w:tcW w:w="737" w:type="dxa"/>
              </w:tcPr>
            </w:tcPrChange>
          </w:tcPr>
          <w:p w14:paraId="7D5AD814" w14:textId="77777777" w:rsidR="00FC60E3" w:rsidRPr="00A6556C" w:rsidRDefault="00FC60E3" w:rsidP="00FC60E3">
            <w:pPr>
              <w:jc w:val="center"/>
              <w:rPr>
                <w:lang w:val="en-GB"/>
              </w:rPr>
            </w:pPr>
          </w:p>
        </w:tc>
        <w:tc>
          <w:tcPr>
            <w:tcW w:w="861" w:type="dxa"/>
            <w:gridSpan w:val="2"/>
            <w:tcPrChange w:id="297" w:author="Nada Mohammed" w:date="2022-09-26T11:33:00Z">
              <w:tcPr>
                <w:tcW w:w="855" w:type="dxa"/>
                <w:gridSpan w:val="2"/>
              </w:tcPr>
            </w:tcPrChange>
          </w:tcPr>
          <w:p w14:paraId="4D4BB39C" w14:textId="58CAF661" w:rsidR="00FC60E3" w:rsidRPr="00A6556C" w:rsidRDefault="00FC60E3" w:rsidP="00FC60E3">
            <w:pPr>
              <w:jc w:val="center"/>
              <w:rPr>
                <w:lang w:val="en-GB"/>
              </w:rPr>
            </w:pPr>
          </w:p>
        </w:tc>
      </w:tr>
      <w:tr w:rsidR="00FC60E3" w:rsidRPr="00A6556C" w14:paraId="4E4F827C" w14:textId="77777777" w:rsidTr="001B402C">
        <w:trPr>
          <w:trHeight w:val="397"/>
          <w:trPrChange w:id="298" w:author="Nada Mohammed" w:date="2022-09-26T11:33:00Z">
            <w:trPr>
              <w:trHeight w:val="432"/>
            </w:trPr>
          </w:trPrChange>
        </w:trPr>
        <w:tc>
          <w:tcPr>
            <w:tcW w:w="4191" w:type="dxa"/>
            <w:gridSpan w:val="3"/>
            <w:shd w:val="clear" w:color="auto" w:fill="FF0000"/>
            <w:vAlign w:val="center"/>
            <w:tcPrChange w:id="299" w:author="Nada Mohammed" w:date="2022-09-26T11:33:00Z">
              <w:tcPr>
                <w:tcW w:w="4162" w:type="dxa"/>
                <w:gridSpan w:val="3"/>
                <w:shd w:val="clear" w:color="auto" w:fill="FF0000"/>
                <w:vAlign w:val="center"/>
              </w:tcPr>
            </w:tcPrChange>
          </w:tcPr>
          <w:p w14:paraId="5DE8DF12" w14:textId="623B611D" w:rsidR="00FC60E3" w:rsidRPr="00960CD9" w:rsidRDefault="00FC60E3" w:rsidP="00FC60E3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WITNESS SIGNATURE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and </w:t>
            </w:r>
            <w:r w:rsidR="0093193B">
              <w:rPr>
                <w:b/>
                <w:color w:val="FFFFFF" w:themeColor="background1"/>
                <w:sz w:val="24"/>
                <w:szCs w:val="24"/>
                <w:lang w:val="en-GB"/>
              </w:rPr>
              <w:t>DOH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PIN #</w:t>
            </w:r>
          </w:p>
        </w:tc>
        <w:tc>
          <w:tcPr>
            <w:tcW w:w="670" w:type="dxa"/>
            <w:tcPrChange w:id="300" w:author="Nada Mohammed" w:date="2022-09-26T11:33:00Z">
              <w:tcPr>
                <w:tcW w:w="666" w:type="dxa"/>
              </w:tcPr>
            </w:tcPrChange>
          </w:tcPr>
          <w:p w14:paraId="49C2B032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7" w:type="dxa"/>
            <w:tcPrChange w:id="301" w:author="Nada Mohammed" w:date="2022-09-26T11:33:00Z">
              <w:tcPr>
                <w:tcW w:w="851" w:type="dxa"/>
              </w:tcPr>
            </w:tcPrChange>
          </w:tcPr>
          <w:p w14:paraId="4CEE5544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574" w:type="dxa"/>
            <w:tcPrChange w:id="302" w:author="Nada Mohammed" w:date="2022-09-26T11:33:00Z">
              <w:tcPr>
                <w:tcW w:w="570" w:type="dxa"/>
              </w:tcPr>
            </w:tcPrChange>
          </w:tcPr>
          <w:p w14:paraId="6E49E924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0" w:type="dxa"/>
            <w:tcPrChange w:id="303" w:author="Nada Mohammed" w:date="2022-09-26T11:33:00Z">
              <w:tcPr>
                <w:tcW w:w="884" w:type="dxa"/>
              </w:tcPr>
            </w:tcPrChange>
          </w:tcPr>
          <w:p w14:paraId="2482094F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22" w:type="dxa"/>
            <w:gridSpan w:val="2"/>
            <w:tcPrChange w:id="304" w:author="Nada Mohammed" w:date="2022-09-26T11:33:00Z">
              <w:tcPr>
                <w:tcW w:w="817" w:type="dxa"/>
                <w:gridSpan w:val="2"/>
              </w:tcPr>
            </w:tcPrChange>
          </w:tcPr>
          <w:p w14:paraId="2BABDFA9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9" w:type="dxa"/>
            <w:tcPrChange w:id="305" w:author="Nada Mohammed" w:date="2022-09-26T11:33:00Z">
              <w:tcPr>
                <w:tcW w:w="893" w:type="dxa"/>
              </w:tcPr>
            </w:tcPrChange>
          </w:tcPr>
          <w:p w14:paraId="7BB02691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742" w:type="dxa"/>
            <w:tcPrChange w:id="306" w:author="Nada Mohammed" w:date="2022-09-26T11:33:00Z">
              <w:tcPr>
                <w:tcW w:w="737" w:type="dxa"/>
              </w:tcPr>
            </w:tcPrChange>
          </w:tcPr>
          <w:p w14:paraId="094F284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61" w:type="dxa"/>
            <w:gridSpan w:val="2"/>
            <w:tcPrChange w:id="307" w:author="Nada Mohammed" w:date="2022-09-26T11:33:00Z">
              <w:tcPr>
                <w:tcW w:w="855" w:type="dxa"/>
                <w:gridSpan w:val="2"/>
              </w:tcPr>
            </w:tcPrChange>
          </w:tcPr>
          <w:p w14:paraId="2FC47027" w14:textId="0907BFA1" w:rsidR="00FC60E3" w:rsidRPr="00A6556C" w:rsidRDefault="00FC60E3" w:rsidP="00FC60E3">
            <w:pPr>
              <w:rPr>
                <w:lang w:val="en-GB"/>
              </w:rPr>
            </w:pPr>
          </w:p>
        </w:tc>
      </w:tr>
    </w:tbl>
    <w:p w14:paraId="05101A4A" w14:textId="631E0FD1" w:rsidR="00F10274" w:rsidRPr="00A6556C" w:rsidRDefault="00600ACB" w:rsidP="001B402C">
      <w:pPr>
        <w:rPr>
          <w:lang w:val="en-GB"/>
        </w:rPr>
        <w:pPrChange w:id="308" w:author="Nada Mohammed" w:date="2022-09-26T11:33:00Z">
          <w:pPr/>
        </w:pPrChange>
      </w:pPr>
      <w:r>
        <w:rPr>
          <w:lang w:val="en-GB"/>
        </w:rPr>
        <w:br w:type="textWrapping" w:clear="all"/>
      </w:r>
      <w:r w:rsidR="000B4882">
        <w:rPr>
          <w:lang w:val="en-GB"/>
        </w:rPr>
        <w:t>Amp = ampoule</w:t>
      </w:r>
      <w:r w:rsidR="000B4882">
        <w:rPr>
          <w:lang w:val="en-GB"/>
        </w:rPr>
        <w:tab/>
        <w:t xml:space="preserve"> </w:t>
      </w:r>
      <w:r w:rsidR="00FA120A">
        <w:rPr>
          <w:lang w:val="en-GB"/>
        </w:rPr>
        <w:t xml:space="preserve"> </w:t>
      </w:r>
      <w:r w:rsidR="00FA120A">
        <w:rPr>
          <w:lang w:val="en-GB"/>
        </w:rPr>
        <w:tab/>
      </w:r>
      <w:del w:id="309" w:author="Nada Mohammed" w:date="2022-09-26T11:33:00Z">
        <w:r w:rsidR="000B4882" w:rsidDel="001B402C">
          <w:rPr>
            <w:lang w:val="en-GB"/>
          </w:rPr>
          <w:delText>Cre = cream</w:delText>
        </w:r>
        <w:r w:rsidR="00FA120A" w:rsidDel="001B402C">
          <w:rPr>
            <w:lang w:val="en-GB"/>
          </w:rPr>
          <w:delText xml:space="preserve"> </w:delText>
        </w:r>
      </w:del>
      <w:r w:rsidR="00FA120A">
        <w:rPr>
          <w:lang w:val="en-GB"/>
        </w:rPr>
        <w:tab/>
      </w:r>
      <w:r w:rsidR="000B4882">
        <w:rPr>
          <w:lang w:val="en-GB"/>
        </w:rPr>
        <w:t>Neb = nebuliser</w:t>
      </w:r>
      <w:r w:rsidR="000B4882">
        <w:rPr>
          <w:lang w:val="en-GB"/>
        </w:rPr>
        <w:tab/>
        <w:t xml:space="preserve">   </w:t>
      </w:r>
      <w:r w:rsidR="00FA120A">
        <w:rPr>
          <w:lang w:val="en-GB"/>
        </w:rPr>
        <w:tab/>
      </w:r>
      <w:bookmarkStart w:id="310" w:name="_GoBack"/>
      <w:bookmarkEnd w:id="310"/>
      <w:del w:id="311" w:author="Nada Mohammed" w:date="2022-09-26T11:33:00Z">
        <w:r w:rsidR="00526D4F" w:rsidDel="001B402C">
          <w:rPr>
            <w:lang w:val="en-GB"/>
          </w:rPr>
          <w:delText>Spr = spray</w:delText>
        </w:r>
        <w:r w:rsidR="000B4882" w:rsidDel="001B402C">
          <w:rPr>
            <w:lang w:val="en-GB"/>
          </w:rPr>
          <w:delText xml:space="preserve"> </w:delText>
        </w:r>
      </w:del>
      <w:r w:rsidR="000B4882">
        <w:rPr>
          <w:lang w:val="en-GB"/>
        </w:rPr>
        <w:tab/>
      </w:r>
      <w:r w:rsidR="00FA120A">
        <w:rPr>
          <w:lang w:val="en-GB"/>
        </w:rPr>
        <w:tab/>
      </w:r>
      <w:r w:rsidR="000B4882">
        <w:rPr>
          <w:lang w:val="en-GB"/>
        </w:rPr>
        <w:t>Sus = suspension</w:t>
      </w:r>
      <w:r w:rsidR="00526D4F">
        <w:rPr>
          <w:lang w:val="en-GB"/>
        </w:rPr>
        <w:tab/>
      </w:r>
      <w:r w:rsidR="0093193B">
        <w:rPr>
          <w:lang w:val="en-GB"/>
        </w:rPr>
        <w:t xml:space="preserve">      </w:t>
      </w:r>
      <w:proofErr w:type="spellStart"/>
      <w:r w:rsidR="00FA120A">
        <w:rPr>
          <w:lang w:val="en-GB"/>
        </w:rPr>
        <w:t>Syr</w:t>
      </w:r>
      <w:proofErr w:type="spellEnd"/>
      <w:r w:rsidR="00FA120A">
        <w:rPr>
          <w:lang w:val="en-GB"/>
        </w:rPr>
        <w:t xml:space="preserve"> = syringe (pre-filled)</w:t>
      </w:r>
      <w:r w:rsidR="00FA120A">
        <w:rPr>
          <w:lang w:val="en-GB"/>
        </w:rPr>
        <w:tab/>
      </w:r>
      <w:r w:rsidR="00FA120A">
        <w:rPr>
          <w:lang w:val="en-GB"/>
        </w:rPr>
        <w:tab/>
      </w:r>
      <w:r w:rsidR="00FA120A">
        <w:rPr>
          <w:lang w:val="en-GB"/>
        </w:rPr>
        <w:tab/>
      </w:r>
      <w:r w:rsidR="00F10274">
        <w:rPr>
          <w:lang w:val="en-GB"/>
        </w:rPr>
        <w:t>Tab = Tablet</w:t>
      </w:r>
    </w:p>
    <w:sectPr w:rsidR="00F10274" w:rsidRPr="00A6556C" w:rsidSect="0093193B">
      <w:headerReference w:type="default" r:id="rId8"/>
      <w:footerReference w:type="default" r:id="rId9"/>
      <w:pgSz w:w="11906" w:h="16838"/>
      <w:pgMar w:top="720" w:right="720" w:bottom="63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91867" w14:textId="77777777" w:rsidR="00752F7E" w:rsidRDefault="00752F7E" w:rsidP="00631240">
      <w:pPr>
        <w:spacing w:after="0" w:line="240" w:lineRule="auto"/>
      </w:pPr>
      <w:r>
        <w:separator/>
      </w:r>
    </w:p>
  </w:endnote>
  <w:endnote w:type="continuationSeparator" w:id="0">
    <w:p w14:paraId="0D0FC0B1" w14:textId="77777777" w:rsidR="00752F7E" w:rsidRDefault="00752F7E" w:rsidP="0063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3684152"/>
      <w:docPartObj>
        <w:docPartGallery w:val="Page Numbers (Bottom of Page)"/>
        <w:docPartUnique/>
      </w:docPartObj>
    </w:sdtPr>
    <w:sdtContent>
      <w:sdt>
        <w:sdtPr>
          <w:id w:val="-1775621287"/>
          <w:docPartObj>
            <w:docPartGallery w:val="Page Numbers (Top of Page)"/>
            <w:docPartUnique/>
          </w:docPartObj>
        </w:sdtPr>
        <w:sdtContent>
          <w:p w14:paraId="6D96CAB8" w14:textId="1C33ACC1" w:rsidR="00752F7E" w:rsidRDefault="00752F7E">
            <w:pPr>
              <w:pStyle w:val="Footer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776" behindDoc="1" locked="0" layoutInCell="1" allowOverlap="1" wp14:anchorId="3B8A8565" wp14:editId="0D552BD0">
                  <wp:simplePos x="0" y="0"/>
                  <wp:positionH relativeFrom="column">
                    <wp:posOffset>-409575</wp:posOffset>
                  </wp:positionH>
                  <wp:positionV relativeFrom="paragraph">
                    <wp:posOffset>-252730</wp:posOffset>
                  </wp:positionV>
                  <wp:extent cx="7505700" cy="99123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:\QHSE\3.0 Generic Templates\NA Letterhead - landscape foot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sdtContent>
      </w:sdt>
    </w:sdtContent>
  </w:sdt>
  <w:p w14:paraId="075BB7D9" w14:textId="2A2DDD87" w:rsidR="00752F7E" w:rsidRDefault="00752F7E" w:rsidP="003960FC">
    <w:pPr>
      <w:pStyle w:val="Footer"/>
      <w:tabs>
        <w:tab w:val="clear" w:pos="4536"/>
        <w:tab w:val="left" w:pos="690"/>
        <w:tab w:val="left" w:pos="9072"/>
      </w:tabs>
    </w:pP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AFD9057" wp14:editId="333689DE">
              <wp:simplePos x="0" y="0"/>
              <wp:positionH relativeFrom="column">
                <wp:posOffset>1066800</wp:posOffset>
              </wp:positionH>
              <wp:positionV relativeFrom="paragraph">
                <wp:posOffset>110490</wp:posOffset>
              </wp:positionV>
              <wp:extent cx="1247775" cy="304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77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05FA5" w14:textId="28883057" w:rsidR="00752F7E" w:rsidRPr="00AD7CBF" w:rsidRDefault="00752F7E" w:rsidP="001B424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Drug Pack Stock Check ALS</w:t>
                          </w:r>
                        </w:p>
                        <w:p w14:paraId="22E20F24" w14:textId="029908CD" w:rsidR="00752F7E" w:rsidRPr="00AD7CBF" w:rsidRDefault="00752F7E" w:rsidP="001B424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October 2020</w:t>
                          </w:r>
                        </w:p>
                        <w:p w14:paraId="556B9585" w14:textId="77777777" w:rsidR="00752F7E" w:rsidRPr="007C41C1" w:rsidRDefault="00752F7E" w:rsidP="001B424E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AFD90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84pt;margin-top:8.7pt;width:98.2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" filled="f" stroked="f">
              <v:textbox>
                <w:txbxContent>
                  <w:p w14:paraId="47805FA5" w14:textId="28883057" w:rsidR="001B424E" w:rsidRPr="00AD7CBF" w:rsidRDefault="001B424E" w:rsidP="001B424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Drug Pack Stock Check ALS</w:t>
                    </w:r>
                  </w:p>
                  <w:p w14:paraId="22E20F24" w14:textId="029908CD" w:rsidR="001B424E" w:rsidRPr="00AD7CBF" w:rsidRDefault="0093193B" w:rsidP="001B424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October</w:t>
                    </w:r>
                    <w:r w:rsidR="00401EFE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 20</w:t>
                    </w: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20</w:t>
                    </w:r>
                  </w:p>
                  <w:p w14:paraId="556B9585" w14:textId="77777777" w:rsidR="001B424E" w:rsidRPr="007C41C1" w:rsidRDefault="001B424E" w:rsidP="001B424E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E1EA2B6" wp14:editId="4C1E36C8">
              <wp:simplePos x="0" y="0"/>
              <wp:positionH relativeFrom="column">
                <wp:posOffset>6000750</wp:posOffset>
              </wp:positionH>
              <wp:positionV relativeFrom="paragraph">
                <wp:posOffset>110490</wp:posOffset>
              </wp:positionV>
              <wp:extent cx="571500" cy="304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4774B7" w14:textId="6A4677F5" w:rsidR="00752F7E" w:rsidRPr="00AD7CBF" w:rsidRDefault="00752F7E" w:rsidP="004F6F3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CGF140</w:t>
                          </w:r>
                        </w:p>
                        <w:p w14:paraId="7D5550C4" w14:textId="69138102" w:rsidR="00752F7E" w:rsidRPr="00AD7CBF" w:rsidRDefault="00752F7E" w:rsidP="004F6F3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Version 7</w:t>
                          </w:r>
                        </w:p>
                        <w:p w14:paraId="4D086990" w14:textId="77777777" w:rsidR="00752F7E" w:rsidRPr="007C41C1" w:rsidRDefault="00752F7E" w:rsidP="001B424E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E1EA2B6" id="Text Box 6" o:spid="_x0000_s1029" type="#_x0000_t202" style="position:absolute;margin-left:472.5pt;margin-top:8.7pt;width:4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" filled="f" stroked="f">
              <v:textbox>
                <w:txbxContent>
                  <w:p w14:paraId="114774B7" w14:textId="6A4677F5" w:rsidR="001B424E" w:rsidRPr="00AD7CBF" w:rsidRDefault="001B424E" w:rsidP="004F6F3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CGF140</w:t>
                    </w:r>
                  </w:p>
                  <w:p w14:paraId="7D5550C4" w14:textId="69138102" w:rsidR="001B424E" w:rsidRPr="00AD7CBF" w:rsidRDefault="004F6F37" w:rsidP="004F6F3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93193B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7</w:t>
                    </w:r>
                  </w:p>
                  <w:p w14:paraId="4D086990" w14:textId="77777777" w:rsidR="001B424E" w:rsidRPr="007C41C1" w:rsidRDefault="001B424E" w:rsidP="001B424E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7813E" w14:textId="77777777" w:rsidR="00752F7E" w:rsidRDefault="00752F7E" w:rsidP="00631240">
      <w:pPr>
        <w:spacing w:after="0" w:line="240" w:lineRule="auto"/>
      </w:pPr>
      <w:r>
        <w:separator/>
      </w:r>
    </w:p>
  </w:footnote>
  <w:footnote w:type="continuationSeparator" w:id="0">
    <w:p w14:paraId="459EC783" w14:textId="77777777" w:rsidR="00752F7E" w:rsidRDefault="00752F7E" w:rsidP="0063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871F9" w14:textId="1A45CC5C" w:rsidR="00752F7E" w:rsidRDefault="00752F7E">
    <w:pPr>
      <w:pStyle w:val="Header"/>
    </w:pPr>
    <w:r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02BD9262" wp14:editId="7B67DB23">
          <wp:simplePos x="0" y="0"/>
          <wp:positionH relativeFrom="column">
            <wp:posOffset>5608955</wp:posOffset>
          </wp:positionH>
          <wp:positionV relativeFrom="paragraph">
            <wp:posOffset>-430530</wp:posOffset>
          </wp:positionV>
          <wp:extent cx="1477645" cy="714375"/>
          <wp:effectExtent l="0" t="0" r="825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91" t="2773" b="90520"/>
                  <a:stretch/>
                </pic:blipFill>
                <pic:spPr bwMode="auto">
                  <a:xfrm>
                    <a:off x="0" y="0"/>
                    <a:ext cx="1477645" cy="714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7398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0DD53358" wp14:editId="6DAF41D0">
          <wp:simplePos x="0" y="0"/>
          <wp:positionH relativeFrom="column">
            <wp:posOffset>0</wp:posOffset>
          </wp:positionH>
          <wp:positionV relativeFrom="paragraph">
            <wp:posOffset>-257810</wp:posOffset>
          </wp:positionV>
          <wp:extent cx="1723390" cy="377825"/>
          <wp:effectExtent l="0" t="0" r="0" b="3175"/>
          <wp:wrapNone/>
          <wp:docPr id="1" name="Picture 1" descr="Description: 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39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495B"/>
    <w:multiLevelType w:val="hybridMultilevel"/>
    <w:tmpl w:val="069255D4"/>
    <w:lvl w:ilvl="0" w:tplc="D46CBEB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da Mohammed">
    <w15:presenceInfo w15:providerId="AD" w15:userId="S-1-5-21-11210009-286664637-327486946-53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19"/>
    <w:rsid w:val="0001062C"/>
    <w:rsid w:val="0001544D"/>
    <w:rsid w:val="00027AC7"/>
    <w:rsid w:val="00042439"/>
    <w:rsid w:val="00091FF8"/>
    <w:rsid w:val="000B4882"/>
    <w:rsid w:val="000D4B29"/>
    <w:rsid w:val="000E492E"/>
    <w:rsid w:val="000E556F"/>
    <w:rsid w:val="000E5FC7"/>
    <w:rsid w:val="00171D68"/>
    <w:rsid w:val="00174861"/>
    <w:rsid w:val="001B402C"/>
    <w:rsid w:val="001B424E"/>
    <w:rsid w:val="001D4A27"/>
    <w:rsid w:val="0024437B"/>
    <w:rsid w:val="00256A8E"/>
    <w:rsid w:val="00280ABA"/>
    <w:rsid w:val="002A2B4D"/>
    <w:rsid w:val="00304A37"/>
    <w:rsid w:val="00315A24"/>
    <w:rsid w:val="00320B81"/>
    <w:rsid w:val="00333DC9"/>
    <w:rsid w:val="00336883"/>
    <w:rsid w:val="003960FC"/>
    <w:rsid w:val="003F1C23"/>
    <w:rsid w:val="00401EFE"/>
    <w:rsid w:val="00410709"/>
    <w:rsid w:val="00472D9C"/>
    <w:rsid w:val="004A20ED"/>
    <w:rsid w:val="004A3CDC"/>
    <w:rsid w:val="004F2C52"/>
    <w:rsid w:val="004F319F"/>
    <w:rsid w:val="004F6F37"/>
    <w:rsid w:val="00503118"/>
    <w:rsid w:val="005117B4"/>
    <w:rsid w:val="00526D4F"/>
    <w:rsid w:val="005404B5"/>
    <w:rsid w:val="00540D86"/>
    <w:rsid w:val="0054632C"/>
    <w:rsid w:val="0057126B"/>
    <w:rsid w:val="005D2A61"/>
    <w:rsid w:val="00600ACB"/>
    <w:rsid w:val="00631240"/>
    <w:rsid w:val="006361A1"/>
    <w:rsid w:val="00636216"/>
    <w:rsid w:val="00642927"/>
    <w:rsid w:val="00657C83"/>
    <w:rsid w:val="00684A98"/>
    <w:rsid w:val="006902FF"/>
    <w:rsid w:val="00690C9A"/>
    <w:rsid w:val="006B42F5"/>
    <w:rsid w:val="006D5F2D"/>
    <w:rsid w:val="006E62FD"/>
    <w:rsid w:val="006F1315"/>
    <w:rsid w:val="00722A47"/>
    <w:rsid w:val="00725FD7"/>
    <w:rsid w:val="00752F7E"/>
    <w:rsid w:val="00770B51"/>
    <w:rsid w:val="00773A8F"/>
    <w:rsid w:val="007C41C1"/>
    <w:rsid w:val="007D44EE"/>
    <w:rsid w:val="0085023B"/>
    <w:rsid w:val="00871020"/>
    <w:rsid w:val="00885A00"/>
    <w:rsid w:val="00896B48"/>
    <w:rsid w:val="009045A2"/>
    <w:rsid w:val="00912019"/>
    <w:rsid w:val="00916928"/>
    <w:rsid w:val="00930679"/>
    <w:rsid w:val="0093193B"/>
    <w:rsid w:val="00952DC1"/>
    <w:rsid w:val="00960CD9"/>
    <w:rsid w:val="00974FF9"/>
    <w:rsid w:val="009C1D10"/>
    <w:rsid w:val="009C36CF"/>
    <w:rsid w:val="009C70ED"/>
    <w:rsid w:val="00A06ADF"/>
    <w:rsid w:val="00A34210"/>
    <w:rsid w:val="00A55045"/>
    <w:rsid w:val="00A65488"/>
    <w:rsid w:val="00A6556C"/>
    <w:rsid w:val="00A80509"/>
    <w:rsid w:val="00AC621A"/>
    <w:rsid w:val="00AE458C"/>
    <w:rsid w:val="00AE70DC"/>
    <w:rsid w:val="00B01BF5"/>
    <w:rsid w:val="00B03B8E"/>
    <w:rsid w:val="00B14348"/>
    <w:rsid w:val="00B34F64"/>
    <w:rsid w:val="00B52393"/>
    <w:rsid w:val="00B75477"/>
    <w:rsid w:val="00B9758D"/>
    <w:rsid w:val="00BD0923"/>
    <w:rsid w:val="00BE4A22"/>
    <w:rsid w:val="00C04040"/>
    <w:rsid w:val="00C162BD"/>
    <w:rsid w:val="00C25305"/>
    <w:rsid w:val="00C32A10"/>
    <w:rsid w:val="00C3472B"/>
    <w:rsid w:val="00C5339E"/>
    <w:rsid w:val="00C66D4B"/>
    <w:rsid w:val="00C714DC"/>
    <w:rsid w:val="00CB22F9"/>
    <w:rsid w:val="00CB7083"/>
    <w:rsid w:val="00CD6504"/>
    <w:rsid w:val="00D24ABC"/>
    <w:rsid w:val="00D32D85"/>
    <w:rsid w:val="00D344B0"/>
    <w:rsid w:val="00D47231"/>
    <w:rsid w:val="00D61BC5"/>
    <w:rsid w:val="00D70534"/>
    <w:rsid w:val="00D972B5"/>
    <w:rsid w:val="00DB1178"/>
    <w:rsid w:val="00DB5D75"/>
    <w:rsid w:val="00DC0BB2"/>
    <w:rsid w:val="00DC385B"/>
    <w:rsid w:val="00DD1AEE"/>
    <w:rsid w:val="00DE6771"/>
    <w:rsid w:val="00E02A63"/>
    <w:rsid w:val="00E16936"/>
    <w:rsid w:val="00E2065C"/>
    <w:rsid w:val="00E37D77"/>
    <w:rsid w:val="00E52B67"/>
    <w:rsid w:val="00E87815"/>
    <w:rsid w:val="00EA6AAA"/>
    <w:rsid w:val="00F10274"/>
    <w:rsid w:val="00F25C96"/>
    <w:rsid w:val="00F37255"/>
    <w:rsid w:val="00F50B8B"/>
    <w:rsid w:val="00F7203F"/>
    <w:rsid w:val="00FA120A"/>
    <w:rsid w:val="00FC2A56"/>
    <w:rsid w:val="00FC60E3"/>
    <w:rsid w:val="00FE2CD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47C9DD79"/>
  <w15:docId w15:val="{BC5225EE-D67B-46FE-976C-9FA3783E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40"/>
  </w:style>
  <w:style w:type="paragraph" w:styleId="Footer">
    <w:name w:val="footer"/>
    <w:basedOn w:val="Normal"/>
    <w:link w:val="Foot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40"/>
  </w:style>
  <w:style w:type="paragraph" w:styleId="ListParagraph">
    <w:name w:val="List Paragraph"/>
    <w:basedOn w:val="Normal"/>
    <w:uiPriority w:val="34"/>
    <w:qFormat/>
    <w:rsid w:val="006361A1"/>
    <w:pPr>
      <w:spacing w:after="0" w:line="240" w:lineRule="auto"/>
      <w:ind w:left="720"/>
    </w:pPr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4FA18-5535-406D-A481-394B856C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Nada Mohammed</cp:lastModifiedBy>
  <cp:revision>2</cp:revision>
  <cp:lastPrinted>2014-02-24T07:21:00Z</cp:lastPrinted>
  <dcterms:created xsi:type="dcterms:W3CDTF">2022-09-26T07:34:00Z</dcterms:created>
  <dcterms:modified xsi:type="dcterms:W3CDTF">2022-09-26T07:34:00Z</dcterms:modified>
</cp:coreProperties>
</file>