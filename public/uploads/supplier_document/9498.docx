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65A" w14:textId="7CB0A6B3" w:rsidR="00DC5FB3" w:rsidRPr="004C7C5B" w:rsidRDefault="004C7C5B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  <w:r w:rsidRPr="004C7C5B">
        <w:rPr>
          <w:rFonts w:eastAsia="Times New Roman" w:cstheme="minorHAnsi"/>
          <w:b/>
          <w:bCs/>
          <w:sz w:val="24"/>
        </w:rPr>
        <w:t>Remaining Issues As of 2021-08-10</w:t>
      </w:r>
    </w:p>
    <w:p w14:paraId="7B8853CB" w14:textId="77777777" w:rsidR="004C7C5B" w:rsidRPr="002446A5" w:rsidRDefault="004C7C5B">
      <w:pPr>
        <w:spacing w:before="100" w:after="100" w:line="240" w:lineRule="auto"/>
        <w:rPr>
          <w:rFonts w:eastAsia="Times New Roman" w:cstheme="minorHAnsi"/>
          <w:sz w:val="24"/>
        </w:rPr>
      </w:pPr>
    </w:p>
    <w:p w14:paraId="0082E4AF" w14:textId="77777777" w:rsidR="00DC5FB3" w:rsidRPr="002446A5" w:rsidRDefault="00E748C7">
      <w:pPr>
        <w:spacing w:before="100" w:after="100" w:line="240" w:lineRule="auto"/>
        <w:rPr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P1 - Highest Priority / Functionality must be fixed before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388BB5F6" w14:textId="77777777" w:rsidR="00DC5FB3" w:rsidRPr="002446A5" w:rsidRDefault="00E748C7">
      <w:pPr>
        <w:spacing w:before="100" w:after="100" w:line="240" w:lineRule="auto"/>
        <w:rPr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P2 - Medium Priority, should be fixed before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62D07489" w14:textId="36B53BE9" w:rsidR="00DC5FB3" w:rsidRDefault="00E748C7">
      <w:pPr>
        <w:spacing w:before="100" w:after="100" w:line="240" w:lineRule="auto"/>
        <w:rPr>
          <w:ins w:id="0" w:author="Craig Tyson" w:date="2021-08-10T09:51:00Z"/>
          <w:rFonts w:eastAsia="Times New Roman" w:cstheme="minorHAnsi"/>
          <w:sz w:val="24"/>
        </w:rPr>
      </w:pPr>
      <w:r w:rsidRPr="002446A5">
        <w:rPr>
          <w:rFonts w:eastAsia="Times New Roman" w:cstheme="minorHAnsi"/>
          <w:sz w:val="24"/>
        </w:rPr>
        <w:t xml:space="preserve">P3 - Minor issue, can be fixed after </w:t>
      </w:r>
      <w:proofErr w:type="gramStart"/>
      <w:r w:rsidRPr="002446A5">
        <w:rPr>
          <w:rFonts w:eastAsia="Times New Roman" w:cstheme="minorHAnsi"/>
          <w:sz w:val="24"/>
        </w:rPr>
        <w:t>go</w:t>
      </w:r>
      <w:proofErr w:type="gramEnd"/>
      <w:r w:rsidRPr="002446A5">
        <w:rPr>
          <w:rFonts w:eastAsia="Times New Roman" w:cstheme="minorHAnsi"/>
          <w:sz w:val="24"/>
        </w:rPr>
        <w:t xml:space="preserve"> live</w:t>
      </w:r>
    </w:p>
    <w:p w14:paraId="61C824B9" w14:textId="1DDFCD70" w:rsidR="005947C5" w:rsidRDefault="005947C5">
      <w:pPr>
        <w:spacing w:before="100" w:after="100" w:line="240" w:lineRule="auto"/>
        <w:rPr>
          <w:ins w:id="1" w:author="Craig Tyson" w:date="2021-08-10T09:51:00Z"/>
          <w:rFonts w:eastAsia="Times New Roman" w:cstheme="minorHAnsi"/>
          <w:sz w:val="24"/>
        </w:rPr>
      </w:pPr>
      <w:proofErr w:type="gramStart"/>
      <w:ins w:id="2" w:author="Craig Tyson" w:date="2021-08-10T09:51:00Z">
        <w:r w:rsidRPr="005947C5">
          <w:rPr>
            <w:rFonts w:eastAsia="Times New Roman" w:cstheme="minorHAnsi"/>
            <w:sz w:val="24"/>
            <w:highlight w:val="green"/>
            <w:rPrChange w:id="3" w:author="Craig Tyson" w:date="2021-08-10T09:51:00Z">
              <w:rPr>
                <w:rFonts w:eastAsia="Times New Roman" w:cstheme="minorHAnsi"/>
                <w:sz w:val="24"/>
              </w:rPr>
            </w:rPrChange>
          </w:rPr>
          <w:t>Green  -</w:t>
        </w:r>
        <w:proofErr w:type="gramEnd"/>
        <w:r w:rsidRPr="005947C5">
          <w:rPr>
            <w:rFonts w:eastAsia="Times New Roman" w:cstheme="minorHAnsi"/>
            <w:sz w:val="24"/>
            <w:highlight w:val="green"/>
            <w:rPrChange w:id="4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 Tested Working</w:t>
        </w:r>
      </w:ins>
    </w:p>
    <w:p w14:paraId="10144BF3" w14:textId="699DEA57" w:rsidR="005947C5" w:rsidRDefault="005947C5">
      <w:pPr>
        <w:spacing w:before="100" w:after="100" w:line="240" w:lineRule="auto"/>
        <w:rPr>
          <w:ins w:id="5" w:author="Craig Tyson" w:date="2021-08-10T09:51:00Z"/>
          <w:rFonts w:eastAsia="Times New Roman" w:cstheme="minorHAnsi"/>
          <w:sz w:val="24"/>
        </w:rPr>
      </w:pPr>
      <w:ins w:id="6" w:author="Craig Tyson" w:date="2021-08-10T09:51:00Z">
        <w:r w:rsidRPr="005947C5">
          <w:rPr>
            <w:rFonts w:eastAsia="Times New Roman" w:cstheme="minorHAnsi"/>
            <w:sz w:val="24"/>
            <w:highlight w:val="yellow"/>
            <w:rPrChange w:id="7" w:author="Craig Tyson" w:date="2021-08-10T09:51:00Z">
              <w:rPr>
                <w:rFonts w:eastAsia="Times New Roman" w:cstheme="minorHAnsi"/>
                <w:sz w:val="24"/>
              </w:rPr>
            </w:rPrChange>
          </w:rPr>
          <w:t>Amber – Update required</w:t>
        </w:r>
      </w:ins>
    </w:p>
    <w:p w14:paraId="6A33EFC8" w14:textId="28627A48" w:rsidR="005947C5" w:rsidRDefault="005947C5">
      <w:pPr>
        <w:spacing w:before="100" w:after="100" w:line="240" w:lineRule="auto"/>
        <w:rPr>
          <w:ins w:id="8" w:author="Craig Tyson" w:date="2021-08-10T09:58:00Z"/>
          <w:rFonts w:eastAsia="Times New Roman" w:cstheme="minorHAnsi"/>
          <w:sz w:val="24"/>
        </w:rPr>
      </w:pPr>
      <w:ins w:id="9" w:author="Craig Tyson" w:date="2021-08-10T09:51:00Z">
        <w:r w:rsidRPr="005947C5">
          <w:rPr>
            <w:rFonts w:eastAsia="Times New Roman" w:cstheme="minorHAnsi"/>
            <w:sz w:val="24"/>
            <w:highlight w:val="red"/>
            <w:rPrChange w:id="10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Red – </w:t>
        </w:r>
      </w:ins>
      <w:ins w:id="11" w:author="Craig Tyson" w:date="2021-08-10T09:52:00Z">
        <w:r>
          <w:rPr>
            <w:rFonts w:eastAsia="Times New Roman" w:cstheme="minorHAnsi"/>
            <w:sz w:val="24"/>
            <w:highlight w:val="red"/>
          </w:rPr>
          <w:t>Issue</w:t>
        </w:r>
      </w:ins>
      <w:ins w:id="12" w:author="Craig Tyson" w:date="2021-08-10T09:51:00Z">
        <w:r w:rsidRPr="005947C5">
          <w:rPr>
            <w:rFonts w:eastAsia="Times New Roman" w:cstheme="minorHAnsi"/>
            <w:sz w:val="24"/>
            <w:highlight w:val="red"/>
            <w:rPrChange w:id="13" w:author="Craig Tyson" w:date="2021-08-10T09:51:00Z">
              <w:rPr>
                <w:rFonts w:eastAsia="Times New Roman" w:cstheme="minorHAnsi"/>
                <w:sz w:val="24"/>
              </w:rPr>
            </w:rPrChange>
          </w:rPr>
          <w:t xml:space="preserve"> still impacting go-live</w:t>
        </w:r>
      </w:ins>
    </w:p>
    <w:p w14:paraId="64F9E702" w14:textId="11678A70" w:rsidR="005F434D" w:rsidRPr="00034C8B" w:rsidRDefault="005F434D">
      <w:pPr>
        <w:pStyle w:val="p4"/>
        <w:spacing w:before="0" w:beforeAutospacing="0" w:after="0" w:afterAutospacing="0"/>
        <w:rPr>
          <w:rStyle w:val="s2"/>
          <w:color w:val="7030A0"/>
          <w:rPrChange w:id="14" w:author="Craig Tyson" w:date="2021-08-10T10:48:00Z">
            <w:rPr>
              <w:rFonts w:eastAsia="Times New Roman" w:cstheme="minorHAnsi"/>
              <w:sz w:val="24"/>
            </w:rPr>
          </w:rPrChange>
        </w:rPr>
        <w:pPrChange w:id="15" w:author="Craig Tyson" w:date="2021-08-10T10:48:00Z">
          <w:pPr>
            <w:spacing w:before="100" w:after="100" w:line="240" w:lineRule="auto"/>
          </w:pPr>
        </w:pPrChange>
      </w:pPr>
      <w:ins w:id="16" w:author="Craig Tyson" w:date="2021-08-10T09:59:00Z">
        <w:r w:rsidRPr="00034C8B">
          <w:rPr>
            <w:rStyle w:val="s2"/>
            <w:color w:val="7030A0"/>
            <w:rPrChange w:id="17" w:author="Craig Tyson" w:date="2021-08-10T10:48:00Z">
              <w:rPr>
                <w:rFonts w:eastAsia="Times New Roman" w:cstheme="minorHAnsi"/>
                <w:sz w:val="24"/>
              </w:rPr>
            </w:rPrChange>
          </w:rPr>
          <w:t xml:space="preserve">Purple – </w:t>
        </w:r>
      </w:ins>
      <w:ins w:id="18" w:author="Craig Tyson" w:date="2021-08-10T10:48:00Z">
        <w:r w:rsidR="00034C8B" w:rsidRPr="00034C8B">
          <w:rPr>
            <w:rStyle w:val="s2"/>
            <w:color w:val="7030A0"/>
            <w:rPrChange w:id="19" w:author="Craig Tyson" w:date="2021-08-10T10:48:00Z">
              <w:rPr>
                <w:rFonts w:eastAsia="Times New Roman" w:cstheme="minorHAnsi"/>
                <w:sz w:val="24"/>
              </w:rPr>
            </w:rPrChange>
          </w:rPr>
          <w:t>Additional Comments for Review</w:t>
        </w:r>
      </w:ins>
    </w:p>
    <w:p w14:paraId="59A801B0" w14:textId="77777777" w:rsidR="004C7C5B" w:rsidRDefault="004C7C5B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</w:p>
    <w:p w14:paraId="72138CB9" w14:textId="3EF50AB1" w:rsidR="00DC5FB3" w:rsidRPr="004C7C5B" w:rsidRDefault="00E748C7">
      <w:pPr>
        <w:spacing w:before="100" w:after="100" w:line="240" w:lineRule="auto"/>
        <w:rPr>
          <w:rFonts w:eastAsia="Times New Roman" w:cstheme="minorHAnsi"/>
          <w:b/>
          <w:bCs/>
          <w:sz w:val="24"/>
        </w:rPr>
      </w:pPr>
      <w:r w:rsidRPr="004C7C5B">
        <w:rPr>
          <w:rFonts w:eastAsia="Times New Roman" w:cstheme="minorHAnsi"/>
          <w:b/>
          <w:bCs/>
          <w:sz w:val="24"/>
        </w:rPr>
        <w:t>Employee Portal</w:t>
      </w:r>
    </w:p>
    <w:p w14:paraId="730A970E" w14:textId="2FF57809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20" w:author="Craig Tyson" w:date="2021-08-10T09:47:00Z">
            <w:rPr>
              <w:rFonts w:eastAsia="Calibri" w:cstheme="minorHAnsi"/>
            </w:rPr>
          </w:rPrChange>
        </w:rPr>
        <w:t xml:space="preserve">Employee Portal - Issues not Usable in </w:t>
      </w:r>
      <w:proofErr w:type="gramStart"/>
      <w:r w:rsidRPr="005947C5">
        <w:rPr>
          <w:rFonts w:eastAsia="Calibri" w:cstheme="minorHAnsi"/>
          <w:highlight w:val="green"/>
          <w:rPrChange w:id="21" w:author="Craig Tyson" w:date="2021-08-10T09:47:00Z">
            <w:rPr>
              <w:rFonts w:eastAsia="Calibri" w:cstheme="minorHAnsi"/>
            </w:rPr>
          </w:rPrChange>
        </w:rPr>
        <w:t>current status</w:t>
      </w:r>
      <w:proofErr w:type="gramEnd"/>
      <w:r w:rsidRPr="005947C5">
        <w:rPr>
          <w:rFonts w:eastAsia="Calibri" w:cstheme="minorHAnsi"/>
          <w:highlight w:val="green"/>
          <w:rPrChange w:id="22" w:author="Craig Tyson" w:date="2021-08-10T09:47:00Z">
            <w:rPr>
              <w:rFonts w:eastAsia="Calibri" w:cstheme="minorHAnsi"/>
            </w:rPr>
          </w:rPrChange>
        </w:rPr>
        <w:t xml:space="preserve"> - P1 </w:t>
      </w:r>
      <w:del w:id="23" w:author="Craig Tyson" w:date="2021-08-10T09:45:00Z">
        <w:r w:rsidRPr="005947C5" w:rsidDel="005947C5">
          <w:rPr>
            <w:rFonts w:eastAsia="Calibri" w:cstheme="minorHAnsi"/>
            <w:color w:val="ED7D31" w:themeColor="accent2"/>
            <w:highlight w:val="green"/>
            <w:rPrChange w:id="24" w:author="Craig Tyson" w:date="2021-08-10T09:47:00Z">
              <w:rPr>
                <w:rFonts w:eastAsia="Calibri" w:cstheme="minorHAnsi"/>
                <w:color w:val="ED7D31" w:themeColor="accent2"/>
              </w:rPr>
            </w:rPrChange>
          </w:rPr>
          <w:delText>-</w:delText>
        </w:r>
      </w:del>
      <w:ins w:id="25" w:author="Craig Tyson" w:date="2021-08-10T09:45:00Z">
        <w:r w:rsidR="005947C5" w:rsidRPr="005947C5">
          <w:rPr>
            <w:rFonts w:eastAsia="Calibri" w:cstheme="minorHAnsi"/>
            <w:color w:val="ED7D31" w:themeColor="accent2"/>
            <w:highlight w:val="green"/>
            <w:rPrChange w:id="26" w:author="Craig Tyson" w:date="2021-08-10T09:47:00Z">
              <w:rPr>
                <w:rFonts w:eastAsia="Calibri" w:cstheme="minorHAnsi"/>
                <w:color w:val="ED7D31" w:themeColor="accent2"/>
              </w:rPr>
            </w:rPrChange>
          </w:rPr>
          <w:t>–</w:t>
        </w:r>
      </w:ins>
      <w:r w:rsidRPr="005947C5">
        <w:rPr>
          <w:rFonts w:eastAsia="Calibri" w:cstheme="minorHAnsi"/>
          <w:color w:val="ED7D31" w:themeColor="accent2"/>
          <w:highlight w:val="green"/>
          <w:rPrChange w:id="27" w:author="Craig Tyson" w:date="2021-08-10T09:47:00Z">
            <w:rPr>
              <w:rFonts w:eastAsia="Calibri" w:cstheme="minorHAnsi"/>
              <w:color w:val="ED7D31" w:themeColor="accent2"/>
            </w:rPr>
          </w:rPrChange>
        </w:rPr>
        <w:t xml:space="preserve"> removed</w:t>
      </w:r>
    </w:p>
    <w:p w14:paraId="7851EC0B" w14:textId="77777777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28" w:author="Craig Tyson" w:date="2021-08-10T09:47:00Z">
            <w:rPr>
              <w:rFonts w:eastAsia="Calibri" w:cstheme="minorHAnsi"/>
            </w:rPr>
          </w:rPrChange>
        </w:rPr>
        <w:t xml:space="preserve">User - Information FirstName, Last Name reversed - P1 </w:t>
      </w:r>
      <w:r w:rsidRPr="005947C5">
        <w:rPr>
          <w:rFonts w:eastAsia="Calibri" w:cstheme="minorHAnsi"/>
          <w:color w:val="ED7D31" w:themeColor="accent2"/>
          <w:highlight w:val="green"/>
          <w:rPrChange w:id="29" w:author="Craig Tyson" w:date="2021-08-10T09:47:00Z">
            <w:rPr>
              <w:rFonts w:eastAsia="Calibri" w:cstheme="minorHAnsi"/>
              <w:color w:val="ED7D31" w:themeColor="accent2"/>
            </w:rPr>
          </w:rPrChange>
        </w:rPr>
        <w:t>- done</w:t>
      </w:r>
    </w:p>
    <w:p w14:paraId="2A77F7AB" w14:textId="414B0C21" w:rsidR="007856D5" w:rsidRDefault="00E748C7" w:rsidP="007856D5">
      <w:pPr>
        <w:rPr>
          <w:ins w:id="30" w:author="Vivek Nair" w:date="2021-08-11T14:40:00Z"/>
          <w:rFonts w:eastAsia="Calibri" w:cstheme="minorHAnsi"/>
          <w:color w:val="ED7D31" w:themeColor="accent2"/>
        </w:rPr>
      </w:pPr>
      <w:r w:rsidRPr="00E45D69">
        <w:rPr>
          <w:rFonts w:eastAsia="Calibri" w:cstheme="minorHAnsi"/>
          <w:highlight w:val="yellow"/>
        </w:rPr>
        <w:t>Links - Oracle Link take user to MS Site no Oracle Fusion - P1</w:t>
      </w:r>
      <w:r w:rsidR="00353302" w:rsidRPr="00E45D69">
        <w:rPr>
          <w:rFonts w:eastAsia="Calibri" w:cstheme="minorHAnsi"/>
          <w:highlight w:val="yellow"/>
        </w:rPr>
        <w:t xml:space="preserve"> </w:t>
      </w:r>
      <w:r w:rsidR="00353302" w:rsidRPr="00E45D69">
        <w:rPr>
          <w:rFonts w:eastAsia="Calibri" w:cstheme="minorHAnsi"/>
          <w:color w:val="ED7D31" w:themeColor="accent2"/>
          <w:highlight w:val="yellow"/>
        </w:rPr>
        <w:t>– Please provide link for Oracle Fusion as It was not provided to us!</w:t>
      </w:r>
    </w:p>
    <w:p w14:paraId="771D2DD2" w14:textId="4D784014" w:rsidR="00FA74CA" w:rsidRPr="00FA74CA" w:rsidRDefault="00FA74CA" w:rsidP="007856D5">
      <w:pPr>
        <w:rPr>
          <w:ins w:id="31" w:author="Craig Tyson" w:date="2021-08-10T12:15:00Z"/>
          <w:color w:val="70AD47" w:themeColor="accent6"/>
          <w:lang w:val="en-US"/>
          <w:rPrChange w:id="32" w:author="Vivek Nair" w:date="2021-08-11T14:40:00Z">
            <w:rPr>
              <w:ins w:id="33" w:author="Craig Tyson" w:date="2021-08-10T12:15:00Z"/>
              <w:lang w:val="en-US"/>
            </w:rPr>
          </w:rPrChange>
        </w:rPr>
      </w:pPr>
      <w:ins w:id="34" w:author="Vivek Nair" w:date="2021-08-11T14:40:00Z">
        <w:r w:rsidRPr="00FA74CA">
          <w:rPr>
            <w:rFonts w:eastAsia="Calibri" w:cstheme="minorHAnsi"/>
            <w:color w:val="70AD47" w:themeColor="accent6"/>
            <w:rPrChange w:id="35" w:author="Vivek Nair" w:date="2021-08-11T14:40:00Z">
              <w:rPr>
                <w:rFonts w:eastAsia="Calibri" w:cstheme="minorHAnsi"/>
                <w:color w:val="ED7D31" w:themeColor="accent2"/>
              </w:rPr>
            </w:rPrChange>
          </w:rPr>
          <w:t>Done</w:t>
        </w:r>
      </w:ins>
    </w:p>
    <w:p w14:paraId="57652347" w14:textId="77777777" w:rsidR="007856D5" w:rsidRDefault="007856D5" w:rsidP="007856D5">
      <w:pPr>
        <w:rPr>
          <w:ins w:id="36" w:author="Craig Tyson" w:date="2021-08-10T12:15:00Z"/>
          <w:lang w:val="en-US"/>
        </w:rPr>
      </w:pPr>
      <w:ins w:id="37" w:author="Craig Tyson" w:date="2021-08-10T12:15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https://eimb.fa.em2.oraclecloud.com/fscmUI/faces/AtkHomePageWelcome?_afrLoop=2208878328825481&amp;_afrWindowMode=0&amp;_afrWindowId=null&amp;_adf.ctrl-state=2i1gqjd2o_2990&amp;_afrFS=16&amp;_afrMT=screen&amp;_afrMFW=1920&amp;_afrMFH=1047&amp;_afrMFDW=1920&amp;_afrMFDH=1200&amp;_afrMFC=8&amp;_afrMFCI=0&amp;_afrMFM=0&amp;_afrMFR=96&amp;_afrMFG=0&amp;_afrMFS=0&amp;_afrMFO=0" </w:instrText>
        </w:r>
        <w:r>
          <w:rPr>
            <w:lang w:val="en-US"/>
          </w:rPr>
          <w:fldChar w:fldCharType="separate"/>
        </w:r>
        <w:r>
          <w:rPr>
            <w:rStyle w:val="Hyperlink"/>
            <w:lang w:val="en-US"/>
          </w:rPr>
          <w:t>https://eimb.fa.em2.oraclecloud.com/fscmUI/faces/AtkHomePageWelcome?_afrLoop=2208878328825481&amp;_afrWindowMode=0&amp;_afrWindowId=null&amp;_adf.ctrl-state=2i1gqjd2o_2990&amp;_afrFS=16&amp;_afrMT=screen&amp;_afrMFW=1920&amp;_afrMFH=1047&amp;_afrMFDW=1920&amp;_afrMFDH=1200&amp;_afrMFC=8&amp;_afrMFCI=0&amp;_afrMFM=0&amp;_afrMFR=96&amp;_afrMFG=0&amp;_afrMFS=0&amp;_afrMFO=0</w:t>
        </w:r>
        <w:r>
          <w:rPr>
            <w:lang w:val="en-US"/>
          </w:rPr>
          <w:fldChar w:fldCharType="end"/>
        </w:r>
      </w:ins>
    </w:p>
    <w:p w14:paraId="774CA4ED" w14:textId="3FBCFA73" w:rsidR="005947C5" w:rsidRPr="002446A5" w:rsidRDefault="005947C5">
      <w:pPr>
        <w:rPr>
          <w:rFonts w:eastAsia="Calibri" w:cstheme="minorHAnsi"/>
          <w:color w:val="ED7D31" w:themeColor="accent2"/>
        </w:rPr>
        <w:pPrChange w:id="38" w:author="Craig Tyson" w:date="2021-08-10T12:16:00Z">
          <w:pPr>
            <w:ind w:left="720"/>
          </w:pPr>
        </w:pPrChange>
      </w:pPr>
    </w:p>
    <w:p w14:paraId="227F5CF3" w14:textId="77777777" w:rsidR="00DC5FB3" w:rsidRPr="002446A5" w:rsidRDefault="00E748C7">
      <w:pPr>
        <w:ind w:left="720"/>
        <w:rPr>
          <w:rFonts w:eastAsia="Calibri" w:cstheme="minorHAnsi"/>
          <w:color w:val="FF0000"/>
        </w:rPr>
      </w:pPr>
      <w:r w:rsidRPr="005947C5">
        <w:rPr>
          <w:rFonts w:eastAsia="Calibri" w:cstheme="minorHAnsi"/>
          <w:highlight w:val="green"/>
          <w:rPrChange w:id="39" w:author="Craig Tyson" w:date="2021-08-10T09:50:00Z">
            <w:rPr>
              <w:rFonts w:eastAsia="Calibri" w:cstheme="minorHAnsi"/>
            </w:rPr>
          </w:rPrChange>
        </w:rPr>
        <w:t xml:space="preserve">User - Password Management - No way to reset password from site for User or Admin - P1 – </w:t>
      </w:r>
      <w:r w:rsidRPr="005947C5">
        <w:rPr>
          <w:rFonts w:eastAsia="Calibri" w:cstheme="minorHAnsi"/>
          <w:color w:val="ED7D31" w:themeColor="accent2"/>
          <w:highlight w:val="green"/>
          <w:rPrChange w:id="40" w:author="Craig Tyson" w:date="2021-08-10T09:50:00Z">
            <w:rPr>
              <w:rFonts w:eastAsia="Calibri" w:cstheme="minorHAnsi"/>
              <w:color w:val="ED7D31" w:themeColor="accent2"/>
            </w:rPr>
          </w:rPrChange>
        </w:rPr>
        <w:t>done</w:t>
      </w:r>
    </w:p>
    <w:p w14:paraId="0B1DA495" w14:textId="77777777" w:rsidR="00DC5FB3" w:rsidRPr="002446A5" w:rsidRDefault="00E748C7">
      <w:pPr>
        <w:ind w:left="720"/>
        <w:rPr>
          <w:rFonts w:eastAsia="Calibri" w:cstheme="minorHAnsi"/>
          <w:color w:val="FF0000"/>
        </w:rPr>
      </w:pPr>
      <w:r w:rsidRPr="005947C5">
        <w:rPr>
          <w:rFonts w:eastAsia="Calibri" w:cstheme="minorHAnsi"/>
          <w:highlight w:val="green"/>
          <w:rPrChange w:id="41" w:author="Craig Tyson" w:date="2021-08-10T09:50:00Z">
            <w:rPr>
              <w:rFonts w:eastAsia="Calibri" w:cstheme="minorHAnsi"/>
            </w:rPr>
          </w:rPrChange>
        </w:rPr>
        <w:t xml:space="preserve">User - Profile - Showing User but Ali's Photo no way to update photo -P2 </w:t>
      </w:r>
      <w:r w:rsidRPr="005947C5">
        <w:rPr>
          <w:rFonts w:eastAsia="Calibri" w:cstheme="minorHAnsi"/>
          <w:color w:val="ED7D31" w:themeColor="accent2"/>
          <w:highlight w:val="green"/>
          <w:rPrChange w:id="42" w:author="Craig Tyson" w:date="2021-08-10T09:50:00Z">
            <w:rPr>
              <w:rFonts w:eastAsia="Calibri" w:cstheme="minorHAnsi"/>
              <w:color w:val="ED7D31" w:themeColor="accent2"/>
            </w:rPr>
          </w:rPrChange>
        </w:rPr>
        <w:t>– done</w:t>
      </w:r>
    </w:p>
    <w:p w14:paraId="0B3F947D" w14:textId="6499BA0C" w:rsidR="00DC5FB3" w:rsidRPr="005947C5" w:rsidRDefault="00E748C7">
      <w:pPr>
        <w:ind w:left="720"/>
        <w:rPr>
          <w:ins w:id="43" w:author="Craig Tyson" w:date="2021-08-10T09:50:00Z"/>
          <w:rFonts w:eastAsia="Calibri" w:cstheme="minorHAnsi"/>
          <w:color w:val="ED7D31" w:themeColor="accent2"/>
          <w:highlight w:val="green"/>
          <w:rPrChange w:id="44" w:author="Craig Tyson" w:date="2021-08-10T09:51:00Z">
            <w:rPr>
              <w:ins w:id="45" w:author="Craig Tyson" w:date="2021-08-10T09:50:00Z"/>
              <w:rFonts w:eastAsia="Calibri" w:cstheme="minorHAnsi"/>
              <w:color w:val="ED7D31" w:themeColor="accent2"/>
            </w:rPr>
          </w:rPrChange>
        </w:rPr>
      </w:pPr>
      <w:r w:rsidRPr="005947C5">
        <w:rPr>
          <w:rFonts w:eastAsia="Calibri" w:cstheme="minorHAnsi"/>
          <w:highlight w:val="green"/>
          <w:rPrChange w:id="46" w:author="Craig Tyson" w:date="2021-08-10T09:51:00Z">
            <w:rPr>
              <w:rFonts w:eastAsia="Calibri" w:cstheme="minorHAnsi"/>
            </w:rPr>
          </w:rPrChange>
        </w:rPr>
        <w:t xml:space="preserve">UI - Several options on user dropdown but non coded - P2 </w:t>
      </w:r>
      <w:del w:id="47" w:author="Craig Tyson" w:date="2021-08-10T09:50:00Z">
        <w:r w:rsidRPr="005947C5" w:rsidDel="005947C5">
          <w:rPr>
            <w:rFonts w:eastAsia="Calibri" w:cstheme="minorHAnsi"/>
            <w:color w:val="ED7D31" w:themeColor="accent2"/>
            <w:highlight w:val="green"/>
            <w:rPrChange w:id="48" w:author="Craig Tyson" w:date="2021-08-10T09:51:00Z">
              <w:rPr>
                <w:rFonts w:eastAsia="Calibri" w:cstheme="minorHAnsi"/>
                <w:color w:val="ED7D31" w:themeColor="accent2"/>
              </w:rPr>
            </w:rPrChange>
          </w:rPr>
          <w:delText>-</w:delText>
        </w:r>
      </w:del>
      <w:ins w:id="49" w:author="Craig Tyson" w:date="2021-08-10T09:50:00Z">
        <w:r w:rsidR="005947C5" w:rsidRPr="005947C5">
          <w:rPr>
            <w:rFonts w:eastAsia="Calibri" w:cstheme="minorHAnsi"/>
            <w:color w:val="ED7D31" w:themeColor="accent2"/>
            <w:highlight w:val="green"/>
            <w:rPrChange w:id="50" w:author="Craig Tyson" w:date="2021-08-10T09:51:00Z">
              <w:rPr>
                <w:rFonts w:eastAsia="Calibri" w:cstheme="minorHAnsi"/>
                <w:color w:val="ED7D31" w:themeColor="accent2"/>
              </w:rPr>
            </w:rPrChange>
          </w:rPr>
          <w:t>–</w:t>
        </w:r>
      </w:ins>
      <w:r w:rsidRPr="005947C5">
        <w:rPr>
          <w:rFonts w:eastAsia="Calibri" w:cstheme="minorHAnsi"/>
          <w:color w:val="ED7D31" w:themeColor="accent2"/>
          <w:highlight w:val="green"/>
          <w:rPrChange w:id="51" w:author="Craig Tyson" w:date="2021-08-10T09:51:00Z">
            <w:rPr>
              <w:rFonts w:eastAsia="Calibri" w:cstheme="minorHAnsi"/>
              <w:color w:val="ED7D31" w:themeColor="accent2"/>
            </w:rPr>
          </w:rPrChange>
        </w:rPr>
        <w:t xml:space="preserve"> removed</w:t>
      </w:r>
    </w:p>
    <w:p w14:paraId="19953E45" w14:textId="59D51A34" w:rsidR="005947C5" w:rsidRPr="002446A5" w:rsidRDefault="005947C5">
      <w:pPr>
        <w:ind w:left="720"/>
        <w:rPr>
          <w:rFonts w:eastAsia="Calibri" w:cstheme="minorHAnsi"/>
        </w:rPr>
      </w:pPr>
      <w:ins w:id="52" w:author="Craig Tyson" w:date="2021-08-10T09:50:00Z">
        <w:r w:rsidRPr="005947C5">
          <w:rPr>
            <w:rFonts w:eastAsia="Calibri" w:cstheme="minorHAnsi"/>
            <w:highlight w:val="green"/>
            <w:rPrChange w:id="53" w:author="Craig Tyson" w:date="2021-08-10T09:51:00Z">
              <w:rPr>
                <w:rFonts w:eastAsia="Calibri" w:cstheme="minorHAnsi"/>
              </w:rPr>
            </w:rPrChange>
          </w:rPr>
          <w:tab/>
        </w:r>
        <w:proofErr w:type="spellStart"/>
        <w:r w:rsidRPr="005947C5">
          <w:rPr>
            <w:rFonts w:eastAsia="Calibri" w:cstheme="minorHAnsi"/>
            <w:highlight w:val="green"/>
            <w:rPrChange w:id="54" w:author="Craig Tyson" w:date="2021-08-10T09:51:00Z">
              <w:rPr>
                <w:rFonts w:eastAsia="Calibri" w:cstheme="minorHAnsi"/>
              </w:rPr>
            </w:rPrChange>
          </w:rPr>
          <w:t>Provile</w:t>
        </w:r>
        <w:proofErr w:type="spellEnd"/>
        <w:r w:rsidRPr="005947C5">
          <w:rPr>
            <w:rFonts w:eastAsia="Calibri" w:cstheme="minorHAnsi"/>
            <w:highlight w:val="green"/>
            <w:rPrChange w:id="55" w:author="Craig Tyson" w:date="2021-08-10T09:51:00Z">
              <w:rPr>
                <w:rFonts w:eastAsia="Calibri" w:cstheme="minorHAnsi"/>
              </w:rPr>
            </w:rPrChange>
          </w:rPr>
          <w:t xml:space="preserve"> page still in the dropdown but no page loads</w:t>
        </w:r>
      </w:ins>
    </w:p>
    <w:p w14:paraId="21304745" w14:textId="3911EDB2" w:rsidR="00DC5FB3" w:rsidRPr="002446A5" w:rsidRDefault="00E748C7">
      <w:pPr>
        <w:ind w:left="720"/>
        <w:rPr>
          <w:rFonts w:eastAsia="Calibri" w:cstheme="minorHAnsi"/>
        </w:rPr>
      </w:pPr>
      <w:r w:rsidRPr="005947C5">
        <w:rPr>
          <w:rFonts w:eastAsia="Calibri" w:cstheme="minorHAnsi"/>
          <w:highlight w:val="green"/>
          <w:rPrChange w:id="56" w:author="Craig Tyson" w:date="2021-08-10T09:52:00Z">
            <w:rPr>
              <w:rFonts w:eastAsia="Calibri" w:cstheme="minorHAnsi"/>
            </w:rPr>
          </w:rPrChange>
        </w:rPr>
        <w:t xml:space="preserve">UI - Job Title is a link but no destination - P2 </w:t>
      </w:r>
      <w:r w:rsidR="00353302" w:rsidRPr="005947C5">
        <w:rPr>
          <w:rFonts w:eastAsia="Calibri" w:cstheme="minorHAnsi"/>
          <w:color w:val="ED7D31" w:themeColor="accent2"/>
          <w:highlight w:val="green"/>
          <w:rPrChange w:id="57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>–</w:t>
      </w:r>
      <w:r w:rsidRPr="005947C5">
        <w:rPr>
          <w:rFonts w:eastAsia="Calibri" w:cstheme="minorHAnsi"/>
          <w:color w:val="ED7D31" w:themeColor="accent2"/>
          <w:highlight w:val="green"/>
          <w:rPrChange w:id="58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 xml:space="preserve"> </w:t>
      </w:r>
      <w:r w:rsidR="00353302" w:rsidRPr="005947C5">
        <w:rPr>
          <w:rFonts w:eastAsia="Calibri" w:cstheme="minorHAnsi"/>
          <w:color w:val="ED7D31" w:themeColor="accent2"/>
          <w:highlight w:val="green"/>
          <w:rPrChange w:id="59" w:author="Craig Tyson" w:date="2021-08-10T09:52:00Z">
            <w:rPr>
              <w:rFonts w:eastAsia="Calibri" w:cstheme="minorHAnsi"/>
              <w:color w:val="ED7D31" w:themeColor="accent2"/>
            </w:rPr>
          </w:rPrChange>
        </w:rPr>
        <w:t>link removed</w:t>
      </w:r>
    </w:p>
    <w:p w14:paraId="542ADCF6" w14:textId="7F8A5479" w:rsidR="00DC5FB3" w:rsidRPr="005947C5" w:rsidRDefault="00E748C7">
      <w:pPr>
        <w:ind w:left="720"/>
        <w:rPr>
          <w:ins w:id="60" w:author="Craig Tyson" w:date="2021-08-10T09:52:00Z"/>
          <w:rFonts w:eastAsia="Calibri" w:cstheme="minorHAnsi"/>
          <w:color w:val="ED7D31" w:themeColor="accent2"/>
          <w:highlight w:val="yellow"/>
          <w:rPrChange w:id="61" w:author="Craig Tyson" w:date="2021-08-10T09:53:00Z">
            <w:rPr>
              <w:ins w:id="62" w:author="Craig Tyson" w:date="2021-08-10T09:52:00Z"/>
              <w:rFonts w:eastAsia="Calibri" w:cstheme="minorHAnsi"/>
              <w:color w:val="ED7D31" w:themeColor="accent2"/>
            </w:rPr>
          </w:rPrChange>
        </w:rPr>
      </w:pPr>
      <w:r w:rsidRPr="005947C5">
        <w:rPr>
          <w:rFonts w:eastAsia="Calibri" w:cstheme="minorHAnsi"/>
          <w:highlight w:val="yellow"/>
          <w:rPrChange w:id="63" w:author="Craig Tyson" w:date="2021-08-10T09:53:00Z">
            <w:rPr>
              <w:rFonts w:eastAsia="Calibri" w:cstheme="minorHAnsi"/>
            </w:rPr>
          </w:rPrChange>
        </w:rPr>
        <w:t xml:space="preserve">UI - Marketplace prices in </w:t>
      </w:r>
      <w:proofErr w:type="spellStart"/>
      <w:r w:rsidRPr="005947C5">
        <w:rPr>
          <w:rFonts w:eastAsia="Calibri" w:cstheme="minorHAnsi"/>
          <w:highlight w:val="yellow"/>
          <w:rPrChange w:id="64" w:author="Craig Tyson" w:date="2021-08-10T09:53:00Z">
            <w:rPr>
              <w:rFonts w:eastAsia="Calibri" w:cstheme="minorHAnsi"/>
            </w:rPr>
          </w:rPrChange>
        </w:rPr>
        <w:t>Rupies</w:t>
      </w:r>
      <w:proofErr w:type="spellEnd"/>
      <w:r w:rsidRPr="005947C5">
        <w:rPr>
          <w:rFonts w:eastAsia="Calibri" w:cstheme="minorHAnsi"/>
          <w:highlight w:val="yellow"/>
          <w:rPrChange w:id="65" w:author="Craig Tyson" w:date="2021-08-10T09:53:00Z">
            <w:rPr>
              <w:rFonts w:eastAsia="Calibri" w:cstheme="minorHAnsi"/>
            </w:rPr>
          </w:rPrChange>
        </w:rPr>
        <w:t xml:space="preserve"> - P2 </w:t>
      </w:r>
      <w:r w:rsidRPr="005947C5">
        <w:rPr>
          <w:rFonts w:eastAsia="Calibri" w:cstheme="minorHAnsi"/>
          <w:color w:val="ED7D31" w:themeColor="accent2"/>
          <w:highlight w:val="yellow"/>
          <w:rPrChange w:id="66" w:author="Craig Tyson" w:date="2021-08-10T09:53:00Z">
            <w:rPr>
              <w:rFonts w:eastAsia="Calibri" w:cstheme="minorHAnsi"/>
              <w:color w:val="ED7D31" w:themeColor="accent2"/>
            </w:rPr>
          </w:rPrChange>
        </w:rPr>
        <w:t xml:space="preserve">– done </w:t>
      </w:r>
    </w:p>
    <w:p w14:paraId="78D79BBE" w14:textId="1F291EF1" w:rsidR="005947C5" w:rsidRDefault="005947C5">
      <w:pPr>
        <w:ind w:left="720"/>
        <w:rPr>
          <w:ins w:id="67" w:author="Vivek Nair" w:date="2021-08-11T14:30:00Z"/>
          <w:rFonts w:eastAsia="Calibri" w:cstheme="minorHAnsi"/>
        </w:rPr>
      </w:pPr>
      <w:ins w:id="68" w:author="Craig Tyson" w:date="2021-08-10T09:52:00Z">
        <w:r w:rsidRPr="005947C5">
          <w:rPr>
            <w:rFonts w:eastAsia="Calibri" w:cstheme="minorHAnsi"/>
            <w:highlight w:val="yellow"/>
            <w:rPrChange w:id="69" w:author="Craig Tyson" w:date="2021-08-10T09:53:00Z">
              <w:rPr>
                <w:rFonts w:eastAsia="Calibri" w:cstheme="minorHAnsi"/>
              </w:rPr>
            </w:rPrChange>
          </w:rPr>
          <w:tab/>
          <w:t xml:space="preserve">Now showing </w:t>
        </w:r>
      </w:ins>
      <w:ins w:id="70" w:author="Craig Tyson" w:date="2021-08-10T09:53:00Z">
        <w:r w:rsidRPr="005947C5">
          <w:rPr>
            <w:rFonts w:eastAsia="Calibri" w:cstheme="minorHAnsi"/>
            <w:highlight w:val="yellow"/>
            <w:rPrChange w:id="71" w:author="Craig Tyson" w:date="2021-08-10T09:53:00Z">
              <w:rPr>
                <w:rFonts w:eastAsia="Calibri" w:cstheme="minorHAnsi"/>
              </w:rPr>
            </w:rPrChange>
          </w:rPr>
          <w:t xml:space="preserve">AED in Arabic </w:t>
        </w:r>
        <w:proofErr w:type="spellStart"/>
        <w:r w:rsidRPr="005947C5">
          <w:rPr>
            <w:rFonts w:ascii="Times New Roman" w:hAnsi="Times New Roman" w:cs="Times New Roman"/>
            <w:b/>
            <w:bCs/>
            <w:sz w:val="39"/>
            <w:szCs w:val="39"/>
            <w:highlight w:val="yellow"/>
            <w:shd w:val="clear" w:color="auto" w:fill="FFFFFF"/>
            <w:rPrChange w:id="72" w:author="Craig Tyson" w:date="2021-08-10T09:53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د</w:t>
        </w:r>
        <w:r w:rsidRPr="005947C5">
          <w:rPr>
            <w:rFonts w:ascii="Roboto" w:hAnsi="Roboto"/>
            <w:b/>
            <w:bCs/>
            <w:sz w:val="39"/>
            <w:szCs w:val="39"/>
            <w:highlight w:val="yellow"/>
            <w:shd w:val="clear" w:color="auto" w:fill="FFFFFF"/>
            <w:rPrChange w:id="73" w:author="Craig Tyson" w:date="2021-08-10T09:53:00Z">
              <w:rPr>
                <w:rFonts w:ascii="Roboto" w:hAnsi="Roboto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.</w:t>
        </w:r>
        <w:r w:rsidRPr="005947C5">
          <w:rPr>
            <w:rFonts w:ascii="Times New Roman" w:hAnsi="Times New Roman" w:cs="Times New Roman"/>
            <w:b/>
            <w:bCs/>
            <w:sz w:val="39"/>
            <w:szCs w:val="39"/>
            <w:highlight w:val="yellow"/>
            <w:shd w:val="clear" w:color="auto" w:fill="FFFFFF"/>
            <w:rPrChange w:id="74" w:author="Craig Tyson" w:date="2021-08-10T09:53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إ</w:t>
        </w:r>
        <w:proofErr w:type="spellEnd"/>
        <w:r w:rsidRPr="005947C5">
          <w:rPr>
            <w:rFonts w:ascii="Times New Roman" w:hAnsi="Times New Roman" w:cs="Times New Roman"/>
            <w:b/>
            <w:bCs/>
            <w:sz w:val="39"/>
            <w:szCs w:val="39"/>
            <w:shd w:val="clear" w:color="auto" w:fill="FFFFFF"/>
            <w:rPrChange w:id="75" w:author="Craig Tyson" w:date="2021-08-10T09:53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 xml:space="preserve"> </w:t>
        </w:r>
        <w:r w:rsidRPr="005947C5">
          <w:rPr>
            <w:rFonts w:eastAsia="Calibri" w:cstheme="minorHAnsi"/>
            <w:highlight w:val="yellow"/>
            <w:rPrChange w:id="76" w:author="Craig Tyson" w:date="2021-08-10T09:53:00Z">
              <w:rPr>
                <w:rFonts w:ascii="Times New Roman" w:hAnsi="Times New Roman" w:cs="Times New Roman"/>
                <w:b/>
                <w:bCs/>
                <w:color w:val="EB1D23"/>
                <w:sz w:val="39"/>
                <w:szCs w:val="39"/>
                <w:shd w:val="clear" w:color="auto" w:fill="FFFFFF"/>
              </w:rPr>
            </w:rPrChange>
          </w:rPr>
          <w:t>on EN portal</w:t>
        </w:r>
      </w:ins>
    </w:p>
    <w:p w14:paraId="0794B515" w14:textId="6727A159" w:rsidR="0081793F" w:rsidRPr="00FA74CA" w:rsidRDefault="0081793F">
      <w:pPr>
        <w:ind w:left="720"/>
        <w:rPr>
          <w:rFonts w:eastAsia="Calibri" w:cstheme="minorHAnsi"/>
          <w:color w:val="70AD47" w:themeColor="accent6"/>
          <w:rPrChange w:id="77" w:author="Vivek Nair" w:date="2021-08-11T14:40:00Z">
            <w:rPr>
              <w:rFonts w:eastAsia="Calibri" w:cstheme="minorHAnsi"/>
            </w:rPr>
          </w:rPrChange>
        </w:rPr>
      </w:pPr>
      <w:ins w:id="78" w:author="Vivek Nair" w:date="2021-08-11T14:30:00Z"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79" w:author="Vivek Nair" w:date="2021-08-11T14:4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Do you want AED to be shown?</w:t>
        </w:r>
      </w:ins>
    </w:p>
    <w:p w14:paraId="0B6B9A5E" w14:textId="56134017" w:rsidR="00DC5FB3" w:rsidRPr="002446A5" w:rsidRDefault="00E748C7">
      <w:pPr>
        <w:ind w:left="720"/>
        <w:rPr>
          <w:rFonts w:eastAsia="Calibri" w:cstheme="minorHAnsi"/>
        </w:rPr>
      </w:pPr>
      <w:r w:rsidRPr="005F434D">
        <w:rPr>
          <w:rFonts w:eastAsia="Calibri" w:cstheme="minorHAnsi"/>
          <w:highlight w:val="green"/>
          <w:rPrChange w:id="80" w:author="Craig Tyson" w:date="2021-08-10T09:54:00Z">
            <w:rPr>
              <w:rFonts w:eastAsia="Calibri" w:cstheme="minorHAnsi"/>
            </w:rPr>
          </w:rPrChange>
        </w:rPr>
        <w:t xml:space="preserve">UI - Email and alarms showing test data please clear - P2 </w:t>
      </w:r>
      <w:r w:rsidRPr="005F434D">
        <w:rPr>
          <w:rFonts w:eastAsia="Calibri" w:cstheme="minorHAnsi"/>
          <w:color w:val="ED7D31" w:themeColor="accent2"/>
          <w:highlight w:val="green"/>
          <w:rPrChange w:id="81" w:author="Craig Tyson" w:date="2021-08-10T09:54:00Z">
            <w:rPr>
              <w:rFonts w:eastAsia="Calibri" w:cstheme="minorHAnsi"/>
              <w:color w:val="ED7D31" w:themeColor="accent2"/>
            </w:rPr>
          </w:rPrChange>
        </w:rPr>
        <w:t xml:space="preserve">– </w:t>
      </w:r>
      <w:r w:rsidR="00353302" w:rsidRPr="005F434D">
        <w:rPr>
          <w:rFonts w:eastAsia="Calibri" w:cstheme="minorHAnsi"/>
          <w:color w:val="ED7D31" w:themeColor="accent2"/>
          <w:highlight w:val="green"/>
          <w:rPrChange w:id="82" w:author="Craig Tyson" w:date="2021-08-10T09:54:00Z">
            <w:rPr>
              <w:rFonts w:eastAsia="Calibri" w:cstheme="minorHAnsi"/>
              <w:color w:val="ED7D31" w:themeColor="accent2"/>
            </w:rPr>
          </w:rPrChange>
        </w:rPr>
        <w:t>removed the email notification and kept alerts notification</w:t>
      </w:r>
    </w:p>
    <w:p w14:paraId="3A0DC930" w14:textId="0DF63FC1" w:rsidR="00DC5FB3" w:rsidRDefault="00E748C7">
      <w:pPr>
        <w:ind w:left="720"/>
        <w:rPr>
          <w:ins w:id="83" w:author="Craig Tyson" w:date="2021-08-10T11:49:00Z"/>
          <w:rFonts w:eastAsia="Calibri" w:cstheme="minorHAnsi"/>
          <w:color w:val="ED7D31" w:themeColor="accent2"/>
        </w:rPr>
      </w:pPr>
      <w:r w:rsidRPr="00E45D69">
        <w:rPr>
          <w:rFonts w:eastAsia="Calibri" w:cstheme="minorHAnsi"/>
          <w:highlight w:val="yellow"/>
        </w:rPr>
        <w:t xml:space="preserve">Page - Team Member salute has boiler plate content - </w:t>
      </w:r>
      <w:r w:rsidRPr="00E45D69">
        <w:rPr>
          <w:rFonts w:eastAsia="Calibri" w:cstheme="minorHAnsi"/>
          <w:color w:val="ED7D31" w:themeColor="accent2"/>
          <w:highlight w:val="yellow"/>
        </w:rPr>
        <w:t xml:space="preserve">P1 </w:t>
      </w:r>
      <w:r w:rsidR="00353302" w:rsidRPr="00E45D69">
        <w:rPr>
          <w:rFonts w:eastAsia="Calibri" w:cstheme="minorHAnsi"/>
          <w:color w:val="ED7D31" w:themeColor="accent2"/>
          <w:highlight w:val="yellow"/>
        </w:rPr>
        <w:t>– Didn’t understand what this means?</w:t>
      </w:r>
      <w:r w:rsidR="00E45D69">
        <w:rPr>
          <w:rFonts w:eastAsia="Calibri" w:cstheme="minorHAnsi"/>
          <w:color w:val="ED7D31" w:themeColor="accent2"/>
        </w:rPr>
        <w:t xml:space="preserve"> </w:t>
      </w:r>
      <w:ins w:id="84" w:author="Craig Tyson" w:date="2021-08-10T11:49:00Z">
        <w:r w:rsidR="00A35D78">
          <w:rPr>
            <w:rFonts w:eastAsia="Calibri" w:cstheme="minorHAnsi"/>
            <w:color w:val="ED7D31" w:themeColor="accent2"/>
          </w:rPr>
          <w:t xml:space="preserve"> </w:t>
        </w:r>
      </w:ins>
      <w:ins w:id="85" w:author="Craig Tyson" w:date="2021-08-10T11:50:00Z">
        <w:r w:rsidR="00A35D78">
          <w:rPr>
            <w:rFonts w:eastAsia="Calibri" w:cstheme="minorHAnsi"/>
            <w:color w:val="ED7D31" w:themeColor="accent2"/>
          </w:rPr>
          <w:t xml:space="preserve"> - </w:t>
        </w:r>
        <w:r w:rsidR="00A35D78" w:rsidRPr="00A35D78">
          <w:rPr>
            <w:rFonts w:eastAsia="Calibri" w:cstheme="minorHAnsi"/>
            <w:color w:val="ED7D31" w:themeColor="accent2"/>
            <w:highlight w:val="yellow"/>
            <w:rPrChange w:id="86" w:author="Craig Tyson" w:date="2021-08-10T11:50:00Z">
              <w:rPr>
                <w:rFonts w:eastAsia="Calibri" w:cstheme="minorHAnsi"/>
                <w:color w:val="ED7D31" w:themeColor="accent2"/>
              </w:rPr>
            </w:rPrChange>
          </w:rPr>
          <w:t xml:space="preserve">Boiler Plate </w:t>
        </w:r>
        <w:proofErr w:type="gramStart"/>
        <w:r w:rsidR="00A35D78" w:rsidRPr="00A35D78">
          <w:rPr>
            <w:rFonts w:eastAsia="Calibri" w:cstheme="minorHAnsi"/>
            <w:color w:val="ED7D31" w:themeColor="accent2"/>
            <w:highlight w:val="yellow"/>
            <w:rPrChange w:id="87" w:author="Craig Tyson" w:date="2021-08-10T11:50:00Z">
              <w:rPr>
                <w:rFonts w:eastAsia="Calibri" w:cstheme="minorHAnsi"/>
                <w:color w:val="ED7D31" w:themeColor="accent2"/>
              </w:rPr>
            </w:rPrChange>
          </w:rPr>
          <w:t>Text:-</w:t>
        </w:r>
      </w:ins>
      <w:proofErr w:type="gramEnd"/>
    </w:p>
    <w:p w14:paraId="6A70552D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88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89" w:author="Craig Tyson" w:date="2021-08-10T11:50:00Z">
            <w:rPr>
              <w:ins w:id="90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ins w:id="91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9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lastRenderedPageBreak/>
          <w:t xml:space="preserve">Lorem Ipsum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9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dolor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9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sit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9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amet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9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72809103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97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98" w:author="Craig Tyson" w:date="2021-08-10T11:50:00Z">
            <w:rPr>
              <w:ins w:id="99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00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Consectetur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adipiscing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elit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0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49480EFC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07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08" w:author="Craig Tyson" w:date="2021-08-10T11:50:00Z">
            <w:rPr>
              <w:ins w:id="109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10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Sed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do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eiusmod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4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5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tempor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incididunt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1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ut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labore et dolore magna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aliqua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6C73ACCA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23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24" w:author="Craig Tyson" w:date="2021-08-10T11:50:00Z">
            <w:rPr>
              <w:ins w:id="125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ins w:id="126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Ut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enim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2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ad minim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veniam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2CB8BA05" w14:textId="77777777" w:rsidR="00A35D78" w:rsidRPr="00A35D78" w:rsidRDefault="00A35D78" w:rsidP="00A35D78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ins w:id="132" w:author="Craig Tyson" w:date="2021-08-10T11:50:00Z"/>
          <w:rFonts w:ascii="Roboto" w:eastAsia="Times New Roman" w:hAnsi="Roboto" w:cs="Times New Roman"/>
          <w:color w:val="EB1D23"/>
          <w:sz w:val="23"/>
          <w:szCs w:val="23"/>
          <w:highlight w:val="yellow"/>
          <w:lang w:val="en-GB" w:eastAsia="en-GB"/>
          <w:rPrChange w:id="133" w:author="Craig Tyson" w:date="2021-08-10T11:50:00Z">
            <w:rPr>
              <w:ins w:id="134" w:author="Craig Tyson" w:date="2021-08-10T11:50:00Z"/>
              <w:rFonts w:ascii="Roboto" w:eastAsia="Times New Roman" w:hAnsi="Roboto" w:cs="Times New Roman"/>
              <w:color w:val="EB1D23"/>
              <w:sz w:val="23"/>
              <w:szCs w:val="23"/>
              <w:lang w:val="en-GB" w:eastAsia="en-GB"/>
            </w:rPr>
          </w:rPrChange>
        </w:rPr>
      </w:pPr>
      <w:proofErr w:type="spellStart"/>
      <w:ins w:id="135" w:author="Craig Tyson" w:date="2021-08-10T11:50:00Z"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6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Excepteur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7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8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sint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39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0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occaecat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1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 xml:space="preserve"> </w:t>
        </w:r>
        <w:proofErr w:type="spellStart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2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cupidatat</w:t>
        </w:r>
        <w:proofErr w:type="spellEnd"/>
        <w:r w:rsidRPr="00A35D78">
          <w:rPr>
            <w:rFonts w:ascii="Roboto" w:eastAsia="Times New Roman" w:hAnsi="Roboto" w:cs="Times New Roman"/>
            <w:color w:val="EB1D23"/>
            <w:sz w:val="23"/>
            <w:szCs w:val="23"/>
            <w:highlight w:val="yellow"/>
            <w:lang w:val="en-GB" w:eastAsia="en-GB"/>
            <w:rPrChange w:id="143" w:author="Craig Tyson" w:date="2021-08-10T11:50:00Z">
              <w:rPr>
                <w:rFonts w:ascii="Roboto" w:eastAsia="Times New Roman" w:hAnsi="Roboto" w:cs="Times New Roman"/>
                <w:color w:val="EB1D23"/>
                <w:sz w:val="23"/>
                <w:szCs w:val="23"/>
                <w:lang w:val="en-GB" w:eastAsia="en-GB"/>
              </w:rPr>
            </w:rPrChange>
          </w:rPr>
          <w:t>.</w:t>
        </w:r>
      </w:ins>
    </w:p>
    <w:p w14:paraId="41B4DB75" w14:textId="77777777" w:rsidR="00A35D78" w:rsidRPr="002446A5" w:rsidRDefault="00A35D78">
      <w:pPr>
        <w:ind w:left="720"/>
        <w:rPr>
          <w:rFonts w:eastAsia="Calibri" w:cstheme="minorHAnsi"/>
          <w:color w:val="ED7D31" w:themeColor="accent2"/>
        </w:rPr>
      </w:pPr>
    </w:p>
    <w:p w14:paraId="25C0123D" w14:textId="7A1FC233" w:rsidR="005F434D" w:rsidRDefault="0081793F">
      <w:pPr>
        <w:spacing w:after="0" w:line="240" w:lineRule="auto"/>
        <w:rPr>
          <w:ins w:id="144" w:author="Craig Tyson" w:date="2021-08-10T09:57:00Z"/>
          <w:rFonts w:eastAsia="Calibri" w:cstheme="minorHAnsi"/>
        </w:rPr>
      </w:pPr>
      <w:ins w:id="145" w:author="Vivek Nair" w:date="2021-08-11T14:30:00Z"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146" w:author="Vivek Nair" w:date="2021-08-11T14:4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The content was never provided to </w:t>
        </w:r>
        <w:proofErr w:type="gramStart"/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147" w:author="Vivek Nair" w:date="2021-08-11T14:4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us ,</w:t>
        </w:r>
        <w:proofErr w:type="gramEnd"/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148" w:author="Vivek Nair" w:date="2021-08-11T14:40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 please provide the content?</w:t>
        </w:r>
      </w:ins>
      <w:ins w:id="149" w:author="Craig Tyson" w:date="2021-08-10T09:57:00Z">
        <w:r w:rsidR="005F434D">
          <w:rPr>
            <w:rFonts w:eastAsia="Calibri" w:cstheme="minorHAnsi"/>
          </w:rPr>
          <w:br w:type="page"/>
        </w:r>
      </w:ins>
    </w:p>
    <w:p w14:paraId="3DEC0364" w14:textId="519A7144" w:rsidR="00DC5FB3" w:rsidRDefault="00E748C7">
      <w:pPr>
        <w:ind w:left="720"/>
        <w:rPr>
          <w:ins w:id="150" w:author="Vivek Nair" w:date="2021-08-11T14:28:00Z"/>
          <w:rFonts w:eastAsia="Calibri" w:cstheme="minorHAnsi"/>
          <w:color w:val="ED7D31" w:themeColor="accent2"/>
          <w:highlight w:val="red"/>
        </w:rPr>
      </w:pPr>
      <w:r w:rsidRPr="005F434D">
        <w:rPr>
          <w:rFonts w:eastAsia="Calibri" w:cstheme="minorHAnsi"/>
          <w:highlight w:val="red"/>
          <w:rPrChange w:id="151" w:author="Craig Tyson" w:date="2021-08-10T09:57:00Z">
            <w:rPr>
              <w:rFonts w:eastAsia="Calibri" w:cstheme="minorHAnsi"/>
            </w:rPr>
          </w:rPrChange>
        </w:rPr>
        <w:lastRenderedPageBreak/>
        <w:t xml:space="preserve">UI - Portal Home page cannot be navigated to - P1 </w:t>
      </w:r>
      <w:r w:rsidRPr="005F434D">
        <w:rPr>
          <w:rFonts w:eastAsia="Calibri" w:cstheme="minorHAnsi"/>
          <w:color w:val="ED7D31" w:themeColor="accent2"/>
          <w:highlight w:val="red"/>
          <w:rPrChange w:id="152" w:author="Craig Tyson" w:date="2021-08-10T09:57:00Z">
            <w:rPr>
              <w:rFonts w:eastAsia="Calibri" w:cstheme="minorHAnsi"/>
              <w:color w:val="ED7D31" w:themeColor="accent2"/>
            </w:rPr>
          </w:rPrChange>
        </w:rPr>
        <w:t xml:space="preserve">– </w:t>
      </w:r>
      <w:del w:id="153" w:author="Vivek Nair" w:date="2021-08-11T14:28:00Z">
        <w:r w:rsidRPr="005F434D" w:rsidDel="0081793F">
          <w:rPr>
            <w:rFonts w:eastAsia="Calibri" w:cstheme="minorHAnsi"/>
            <w:color w:val="ED7D31" w:themeColor="accent2"/>
            <w:highlight w:val="red"/>
            <w:rPrChange w:id="154" w:author="Craig Tyson" w:date="2021-08-10T09:57:00Z">
              <w:rPr>
                <w:rFonts w:eastAsia="Calibri" w:cstheme="minorHAnsi"/>
                <w:color w:val="ED7D31" w:themeColor="accent2"/>
              </w:rPr>
            </w:rPrChange>
          </w:rPr>
          <w:delText>done</w:delText>
        </w:r>
      </w:del>
    </w:p>
    <w:p w14:paraId="2CF82495" w14:textId="71F0E340" w:rsidR="0081793F" w:rsidRPr="00FA74CA" w:rsidRDefault="0081793F">
      <w:pPr>
        <w:ind w:left="720"/>
        <w:rPr>
          <w:ins w:id="155" w:author="Craig Tyson" w:date="2021-08-10T09:54:00Z"/>
          <w:rFonts w:eastAsia="Calibri" w:cstheme="minorHAnsi"/>
          <w:color w:val="70AD47" w:themeColor="accent6"/>
          <w:rPrChange w:id="156" w:author="Vivek Nair" w:date="2021-08-11T14:39:00Z">
            <w:rPr>
              <w:ins w:id="157" w:author="Craig Tyson" w:date="2021-08-10T09:54:00Z"/>
              <w:rFonts w:eastAsia="Calibri" w:cstheme="minorHAnsi"/>
              <w:color w:val="ED7D31" w:themeColor="accent2"/>
            </w:rPr>
          </w:rPrChange>
        </w:rPr>
      </w:pPr>
      <w:ins w:id="158" w:author="Vivek Nair" w:date="2021-08-11T14:28:00Z">
        <w:r w:rsidRPr="00FA74CA">
          <w:rPr>
            <w:rFonts w:eastAsia="Calibri" w:cstheme="minorHAnsi"/>
            <w:color w:val="70AD47" w:themeColor="accent6"/>
            <w:rPrChange w:id="159" w:author="Vivek Nair" w:date="2021-08-11T14:39:00Z">
              <w:rPr>
                <w:rFonts w:eastAsia="Calibri" w:cstheme="minorHAnsi"/>
                <w:highlight w:val="red"/>
              </w:rPr>
            </w:rPrChange>
          </w:rPr>
          <w:t xml:space="preserve">Breadcrumbs are </w:t>
        </w:r>
        <w:proofErr w:type="gramStart"/>
        <w:r w:rsidRPr="00FA74CA">
          <w:rPr>
            <w:rFonts w:eastAsia="Calibri" w:cstheme="minorHAnsi"/>
            <w:color w:val="70AD47" w:themeColor="accent6"/>
            <w:rPrChange w:id="160" w:author="Vivek Nair" w:date="2021-08-11T14:39:00Z">
              <w:rPr>
                <w:rFonts w:eastAsia="Calibri" w:cstheme="minorHAnsi"/>
                <w:highlight w:val="red"/>
              </w:rPr>
            </w:rPrChange>
          </w:rPr>
          <w:t xml:space="preserve">added </w:t>
        </w:r>
      </w:ins>
      <w:ins w:id="161" w:author="Vivek Nair" w:date="2021-08-11T14:29:00Z">
        <w:r w:rsidRPr="00FA74CA">
          <w:rPr>
            <w:rFonts w:eastAsia="Calibri" w:cstheme="minorHAnsi"/>
            <w:color w:val="70AD47" w:themeColor="accent6"/>
            <w:rPrChange w:id="162" w:author="Vivek Nair" w:date="2021-08-11T14:39:00Z">
              <w:rPr>
                <w:rFonts w:eastAsia="Calibri" w:cstheme="minorHAnsi"/>
                <w:highlight w:val="red"/>
              </w:rPr>
            </w:rPrChange>
          </w:rPr>
          <w:t xml:space="preserve"> on</w:t>
        </w:r>
        <w:proofErr w:type="gramEnd"/>
        <w:r w:rsidRPr="00FA74CA">
          <w:rPr>
            <w:rFonts w:eastAsia="Calibri" w:cstheme="minorHAnsi"/>
            <w:color w:val="70AD47" w:themeColor="accent6"/>
            <w:rPrChange w:id="163" w:author="Vivek Nair" w:date="2021-08-11T14:39:00Z">
              <w:rPr>
                <w:rFonts w:eastAsia="Calibri" w:cstheme="minorHAnsi"/>
                <w:highlight w:val="red"/>
              </w:rPr>
            </w:rPrChange>
          </w:rPr>
          <w:t xml:space="preserve"> top </w:t>
        </w:r>
      </w:ins>
      <w:ins w:id="164" w:author="Vivek Nair" w:date="2021-08-11T14:39:00Z">
        <w:r w:rsidR="00FA74CA">
          <w:rPr>
            <w:rFonts w:eastAsia="Calibri" w:cstheme="minorHAnsi"/>
            <w:color w:val="70AD47" w:themeColor="accent6"/>
          </w:rPr>
          <w:t>, design would be updated.</w:t>
        </w:r>
      </w:ins>
    </w:p>
    <w:p w14:paraId="3F387A4E" w14:textId="1AD0B140" w:rsidR="005F434D" w:rsidRDefault="005F434D">
      <w:pPr>
        <w:ind w:left="720"/>
        <w:rPr>
          <w:ins w:id="165" w:author="Vivek Nair" w:date="2021-08-11T14:29:00Z"/>
          <w:rFonts w:eastAsia="Calibri" w:cstheme="minorHAnsi"/>
          <w:highlight w:val="red"/>
        </w:rPr>
      </w:pPr>
      <w:ins w:id="166" w:author="Craig Tyson" w:date="2021-08-10T09:54:00Z">
        <w:r w:rsidRPr="005F434D">
          <w:rPr>
            <w:rFonts w:eastAsia="Calibri" w:cstheme="minorHAnsi"/>
            <w:highlight w:val="red"/>
            <w:rPrChange w:id="167" w:author="Craig Tyson" w:date="2021-08-10T09:57:00Z">
              <w:rPr>
                <w:rFonts w:eastAsia="Calibri" w:cstheme="minorHAnsi"/>
              </w:rPr>
            </w:rPrChange>
          </w:rPr>
          <w:tab/>
          <w:t>Links</w:t>
        </w:r>
      </w:ins>
      <w:ins w:id="168" w:author="Craig Tyson" w:date="2021-08-10T09:55:00Z">
        <w:r w:rsidRPr="005F434D">
          <w:rPr>
            <w:rFonts w:eastAsia="Calibri" w:cstheme="minorHAnsi"/>
            <w:highlight w:val="red"/>
            <w:rPrChange w:id="169" w:author="Craig Tyson" w:date="2021-08-10T09:57:00Z">
              <w:rPr>
                <w:rFonts w:eastAsia="Calibri" w:cstheme="minorHAnsi"/>
              </w:rPr>
            </w:rPrChange>
          </w:rPr>
          <w:t xml:space="preserve"> not working.</w:t>
        </w:r>
        <w:r w:rsidRPr="005F434D">
          <w:rPr>
            <w:rFonts w:eastAsia="Calibri" w:cstheme="minorHAnsi"/>
            <w:highlight w:val="red"/>
            <w:rPrChange w:id="170" w:author="Craig Tyson" w:date="2021-08-10T09:57:00Z">
              <w:rPr>
                <w:rFonts w:eastAsia="Calibri" w:cstheme="minorHAnsi"/>
                <w:color w:val="FF0000"/>
              </w:rPr>
            </w:rPrChange>
          </w:rPr>
          <w:t xml:space="preserve">  Get 404 page not found.</w:t>
        </w:r>
      </w:ins>
    </w:p>
    <w:p w14:paraId="532CAB35" w14:textId="100F51DA" w:rsidR="0081793F" w:rsidRPr="00FA74CA" w:rsidRDefault="0081793F">
      <w:pPr>
        <w:ind w:left="720"/>
        <w:rPr>
          <w:ins w:id="171" w:author="Craig Tyson" w:date="2021-08-10T09:55:00Z"/>
          <w:rFonts w:eastAsia="Calibri" w:cstheme="minorHAnsi"/>
          <w:color w:val="70AD47" w:themeColor="accent6"/>
          <w:rPrChange w:id="172" w:author="Vivek Nair" w:date="2021-08-11T14:39:00Z">
            <w:rPr>
              <w:ins w:id="173" w:author="Craig Tyson" w:date="2021-08-10T09:55:00Z"/>
              <w:rFonts w:eastAsia="Calibri" w:cstheme="minorHAnsi"/>
              <w:color w:val="FF0000"/>
            </w:rPr>
          </w:rPrChange>
        </w:rPr>
      </w:pPr>
      <w:ins w:id="174" w:author="Vivek Nair" w:date="2021-08-11T14:29:00Z">
        <w:r w:rsidRPr="00FA74CA">
          <w:rPr>
            <w:rFonts w:eastAsia="Calibri" w:cstheme="minorHAnsi"/>
            <w:color w:val="70AD47" w:themeColor="accent6"/>
            <w:rPrChange w:id="175" w:author="Vivek Nair" w:date="2021-08-11T14:39:00Z">
              <w:rPr>
                <w:rFonts w:eastAsia="Calibri" w:cstheme="minorHAnsi"/>
                <w:highlight w:val="red"/>
              </w:rPr>
            </w:rPrChange>
          </w:rPr>
          <w:t>This is resolved</w:t>
        </w:r>
      </w:ins>
    </w:p>
    <w:p w14:paraId="704D3EE1" w14:textId="21F4BA6A" w:rsidR="005F434D" w:rsidRDefault="005F434D">
      <w:pPr>
        <w:ind w:left="720"/>
        <w:rPr>
          <w:ins w:id="176" w:author="Vivek Nair" w:date="2021-08-11T14:29:00Z"/>
          <w:rFonts w:eastAsia="Calibri" w:cstheme="minorHAnsi"/>
          <w:highlight w:val="red"/>
        </w:rPr>
      </w:pPr>
      <w:ins w:id="177" w:author="Craig Tyson" w:date="2021-08-10T09:55:00Z">
        <w:r w:rsidRPr="005F434D">
          <w:rPr>
            <w:rFonts w:eastAsia="Calibri" w:cstheme="minorHAnsi"/>
            <w:highlight w:val="red"/>
            <w:rPrChange w:id="178" w:author="Craig Tyson" w:date="2021-08-10T09:57:00Z">
              <w:rPr>
                <w:rFonts w:eastAsia="Calibri" w:cstheme="minorHAnsi"/>
              </w:rPr>
            </w:rPrChange>
          </w:rPr>
          <w:tab/>
          <w:t xml:space="preserve">Clicking on the Logo returns to </w:t>
        </w:r>
        <w:proofErr w:type="spellStart"/>
        <w:r w:rsidRPr="005F434D">
          <w:rPr>
            <w:rFonts w:eastAsia="Calibri" w:cstheme="minorHAnsi"/>
            <w:highlight w:val="red"/>
            <w:rPrChange w:id="179" w:author="Craig Tyson" w:date="2021-08-10T09:57:00Z">
              <w:rPr>
                <w:rFonts w:eastAsia="Calibri" w:cstheme="minorHAnsi"/>
              </w:rPr>
            </w:rPrChange>
          </w:rPr>
          <w:t>WebSite</w:t>
        </w:r>
        <w:proofErr w:type="spellEnd"/>
        <w:r w:rsidRPr="005F434D">
          <w:rPr>
            <w:rFonts w:eastAsia="Calibri" w:cstheme="minorHAnsi"/>
            <w:highlight w:val="red"/>
            <w:rPrChange w:id="180" w:author="Craig Tyson" w:date="2021-08-10T09:57:00Z">
              <w:rPr>
                <w:rFonts w:eastAsia="Calibri" w:cstheme="minorHAnsi"/>
              </w:rPr>
            </w:rPrChange>
          </w:rPr>
          <w:t xml:space="preserve"> Home Page</w:t>
        </w:r>
      </w:ins>
    </w:p>
    <w:p w14:paraId="44A0273C" w14:textId="4116C19C" w:rsidR="0081793F" w:rsidRPr="00FA74CA" w:rsidRDefault="0081793F">
      <w:pPr>
        <w:ind w:left="720"/>
        <w:rPr>
          <w:ins w:id="181" w:author="Craig Tyson" w:date="2021-08-10T09:55:00Z"/>
          <w:rFonts w:eastAsia="Calibri" w:cstheme="minorHAnsi"/>
          <w:color w:val="70AD47" w:themeColor="accent6"/>
          <w:highlight w:val="red"/>
          <w:rPrChange w:id="182" w:author="Vivek Nair" w:date="2021-08-11T14:39:00Z">
            <w:rPr>
              <w:ins w:id="183" w:author="Craig Tyson" w:date="2021-08-10T09:55:00Z"/>
              <w:rFonts w:eastAsia="Calibri" w:cstheme="minorHAnsi"/>
            </w:rPr>
          </w:rPrChange>
        </w:rPr>
      </w:pPr>
      <w:ins w:id="184" w:author="Vivek Nair" w:date="2021-08-11T14:30:00Z"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185" w:author="Vivek Nair" w:date="2021-08-11T14:39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Do you want us to remove the link from National Ambulance Logo?</w:t>
        </w:r>
      </w:ins>
    </w:p>
    <w:p w14:paraId="19199CBB" w14:textId="59DBCBEB" w:rsidR="005F434D" w:rsidRDefault="005F434D">
      <w:pPr>
        <w:ind w:left="720"/>
        <w:rPr>
          <w:ins w:id="186" w:author="Craig Tyson" w:date="2021-08-10T09:56:00Z"/>
          <w:rFonts w:eastAsia="Calibri" w:cstheme="minorHAnsi"/>
        </w:rPr>
      </w:pPr>
      <w:ins w:id="187" w:author="Craig Tyson" w:date="2021-08-10T09:55:00Z">
        <w:r w:rsidRPr="005F434D">
          <w:rPr>
            <w:rFonts w:eastAsia="Calibri" w:cstheme="minorHAnsi"/>
            <w:highlight w:val="red"/>
            <w:rPrChange w:id="188" w:author="Craig Tyson" w:date="2021-08-10T09:57:00Z">
              <w:rPr>
                <w:rFonts w:eastAsia="Calibri" w:cstheme="minorHAnsi"/>
              </w:rPr>
            </w:rPrChange>
          </w:rPr>
          <w:tab/>
          <w:t>If you then click on the Employee portal page you get to</w:t>
        </w:r>
      </w:ins>
      <w:ins w:id="189" w:author="Craig Tyson" w:date="2021-08-10T09:56:00Z">
        <w:r w:rsidRPr="005F434D">
          <w:rPr>
            <w:rFonts w:eastAsia="Calibri" w:cstheme="minorHAnsi"/>
            <w:highlight w:val="red"/>
            <w:rPrChange w:id="190" w:author="Craig Tyson" w:date="2021-08-10T09:57:00Z">
              <w:rPr>
                <w:rFonts w:eastAsia="Calibri" w:cstheme="minorHAnsi"/>
              </w:rPr>
            </w:rPrChange>
          </w:rPr>
          <w:t xml:space="preserve"> a broken</w:t>
        </w:r>
      </w:ins>
      <w:ins w:id="191" w:author="Craig Tyson" w:date="2021-08-10T09:55:00Z">
        <w:r w:rsidRPr="005F434D">
          <w:rPr>
            <w:rFonts w:eastAsia="Calibri" w:cstheme="minorHAnsi"/>
            <w:highlight w:val="red"/>
            <w:rPrChange w:id="192" w:author="Craig Tyson" w:date="2021-08-10T09:57:00Z">
              <w:rPr>
                <w:rFonts w:eastAsia="Calibri" w:cstheme="minorHAnsi"/>
              </w:rPr>
            </w:rPrChange>
          </w:rPr>
          <w:t xml:space="preserve"> </w:t>
        </w:r>
      </w:ins>
      <w:ins w:id="193" w:author="Craig Tyson" w:date="2021-08-10T09:56:00Z">
        <w:r w:rsidRPr="005F434D">
          <w:rPr>
            <w:rFonts w:eastAsia="Calibri" w:cstheme="minorHAnsi"/>
            <w:highlight w:val="red"/>
            <w:rPrChange w:id="194" w:author="Craig Tyson" w:date="2021-08-10T09:57:00Z">
              <w:rPr>
                <w:rFonts w:eastAsia="Calibri" w:cstheme="minorHAnsi"/>
              </w:rPr>
            </w:rPrChange>
          </w:rPr>
          <w:t xml:space="preserve">Portal </w:t>
        </w:r>
      </w:ins>
      <w:ins w:id="195" w:author="Craig Tyson" w:date="2021-08-10T09:55:00Z">
        <w:r w:rsidRPr="005F434D">
          <w:rPr>
            <w:rFonts w:eastAsia="Calibri" w:cstheme="minorHAnsi"/>
            <w:highlight w:val="red"/>
            <w:rPrChange w:id="196" w:author="Craig Tyson" w:date="2021-08-10T09:57:00Z">
              <w:rPr>
                <w:rFonts w:eastAsia="Calibri" w:cstheme="minorHAnsi"/>
              </w:rPr>
            </w:rPrChange>
          </w:rPr>
          <w:t>Admin P</w:t>
        </w:r>
      </w:ins>
      <w:ins w:id="197" w:author="Craig Tyson" w:date="2021-08-10T09:56:00Z">
        <w:r w:rsidRPr="005F434D">
          <w:rPr>
            <w:rFonts w:eastAsia="Calibri" w:cstheme="minorHAnsi"/>
            <w:highlight w:val="red"/>
            <w:rPrChange w:id="198" w:author="Craig Tyson" w:date="2021-08-10T09:57:00Z">
              <w:rPr>
                <w:rFonts w:eastAsia="Calibri" w:cstheme="minorHAnsi"/>
              </w:rPr>
            </w:rPrChange>
          </w:rPr>
          <w:t>age</w:t>
        </w:r>
      </w:ins>
    </w:p>
    <w:p w14:paraId="602AC9B1" w14:textId="0DA50E84" w:rsidR="005F434D" w:rsidRPr="002446A5" w:rsidRDefault="005F434D">
      <w:pPr>
        <w:rPr>
          <w:rFonts w:eastAsia="Calibri" w:cstheme="minorHAnsi"/>
          <w:color w:val="FF0000"/>
        </w:rPr>
        <w:pPrChange w:id="199" w:author="Craig Tyson" w:date="2021-08-10T09:56:00Z">
          <w:pPr>
            <w:ind w:left="720"/>
          </w:pPr>
        </w:pPrChange>
      </w:pPr>
      <w:ins w:id="200" w:author="Craig Tyson" w:date="2021-08-10T09:56:00Z">
        <w:r>
          <w:rPr>
            <w:rFonts w:eastAsia="Calibri" w:cstheme="minorHAnsi"/>
          </w:rPr>
          <w:tab/>
        </w:r>
        <w:r>
          <w:rPr>
            <w:rFonts w:eastAsia="Calibri" w:cstheme="minorHAnsi"/>
          </w:rPr>
          <w:tab/>
        </w:r>
        <w:r>
          <w:rPr>
            <w:rFonts w:eastAsia="Calibri" w:cstheme="minorHAnsi"/>
          </w:rPr>
          <w:tab/>
        </w:r>
        <w:del w:id="201" w:author="Vivek Nair" w:date="2021-08-11T14:31:00Z">
          <w:r w:rsidDel="0081793F">
            <w:rPr>
              <w:noProof/>
            </w:rPr>
            <w:drawing>
              <wp:inline distT="0" distB="0" distL="0" distR="0" wp14:anchorId="06B31AE8" wp14:editId="102A8FDC">
                <wp:extent cx="5731510" cy="3104515"/>
                <wp:effectExtent l="0" t="0" r="254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0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224ADBB6" w14:textId="77777777" w:rsidR="00DC5FB3" w:rsidRPr="002446A5" w:rsidRDefault="00E748C7">
      <w:pPr>
        <w:ind w:left="720"/>
        <w:rPr>
          <w:rFonts w:eastAsia="Calibri" w:cstheme="minorHAnsi"/>
        </w:rPr>
      </w:pPr>
      <w:r w:rsidRPr="005F434D">
        <w:rPr>
          <w:rFonts w:eastAsia="Calibri" w:cstheme="minorHAnsi"/>
          <w:highlight w:val="green"/>
          <w:rPrChange w:id="202" w:author="Craig Tyson" w:date="2021-08-10T09:57:00Z">
            <w:rPr>
              <w:rFonts w:eastAsia="Calibri" w:cstheme="minorHAnsi"/>
            </w:rPr>
          </w:rPrChange>
        </w:rPr>
        <w:t xml:space="preserve">UI - Sign out should return to the Website home page - P1 </w:t>
      </w:r>
      <w:r w:rsidRPr="005F434D">
        <w:rPr>
          <w:rFonts w:eastAsia="Calibri" w:cstheme="minorHAnsi"/>
          <w:color w:val="ED7D31" w:themeColor="accent2"/>
          <w:highlight w:val="green"/>
          <w:rPrChange w:id="203" w:author="Craig Tyson" w:date="2021-08-10T09:57:00Z">
            <w:rPr>
              <w:rFonts w:eastAsia="Calibri" w:cstheme="minorHAnsi"/>
              <w:color w:val="ED7D31" w:themeColor="accent2"/>
            </w:rPr>
          </w:rPrChange>
        </w:rPr>
        <w:t>– done</w:t>
      </w:r>
    </w:p>
    <w:p w14:paraId="2CDB9A6D" w14:textId="77777777" w:rsidR="00DC5FB3" w:rsidRPr="002446A5" w:rsidRDefault="00DC5FB3">
      <w:pPr>
        <w:rPr>
          <w:rFonts w:eastAsia="Calibri" w:cstheme="minorHAnsi"/>
        </w:rPr>
      </w:pPr>
    </w:p>
    <w:p w14:paraId="7FC0221C" w14:textId="77777777" w:rsidR="00DC5FB3" w:rsidRPr="002446A5" w:rsidRDefault="00DC5FB3">
      <w:pPr>
        <w:rPr>
          <w:rFonts w:eastAsia="Calibri" w:cstheme="minorHAnsi"/>
        </w:rPr>
      </w:pPr>
    </w:p>
    <w:p w14:paraId="08E97633" w14:textId="77777777" w:rsidR="00DC5FB3" w:rsidRPr="004C7C5B" w:rsidRDefault="00E748C7">
      <w:pPr>
        <w:rPr>
          <w:rFonts w:eastAsia="Calibri" w:cstheme="minorHAnsi"/>
          <w:b/>
          <w:bCs/>
        </w:rPr>
      </w:pPr>
      <w:r w:rsidRPr="004C7C5B">
        <w:rPr>
          <w:rFonts w:eastAsia="Calibri" w:cstheme="minorHAnsi"/>
          <w:b/>
          <w:bCs/>
        </w:rPr>
        <w:t xml:space="preserve">Admin Portal </w:t>
      </w:r>
    </w:p>
    <w:p w14:paraId="7F6836E6" w14:textId="4E46EDE6" w:rsidR="00DC5FB3" w:rsidRPr="002446A5" w:rsidRDefault="00E748C7">
      <w:pPr>
        <w:ind w:left="720"/>
        <w:rPr>
          <w:rFonts w:eastAsia="Arial" w:cstheme="minorHAnsi"/>
          <w:color w:val="ED7D31" w:themeColor="accent2"/>
          <w:sz w:val="23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04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 xml:space="preserve">Admin Portal - Issues not Usable in </w:t>
      </w:r>
      <w:proofErr w:type="gramStart"/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05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>current status</w:t>
      </w:r>
      <w:proofErr w:type="gramEnd"/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06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 xml:space="preserve"> - P1 </w:t>
      </w:r>
      <w:r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07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  <w:t xml:space="preserve">–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08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  <w:t>removed all unwanted links content.</w:t>
      </w:r>
    </w:p>
    <w:p w14:paraId="5C0F147B" w14:textId="41ECEBAD" w:rsidR="00DC5FB3" w:rsidRPr="005F434D" w:rsidRDefault="00E748C7">
      <w:pPr>
        <w:ind w:left="720"/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09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10" w:author="Craig Tyson" w:date="2021-08-10T09:59:00Z">
            <w:rPr>
              <w:rFonts w:eastAsia="Arial" w:cstheme="minorHAnsi"/>
              <w:color w:val="1D1C1D"/>
              <w:sz w:val="23"/>
              <w:highlight w:val="yellow"/>
              <w:shd w:val="clear" w:color="auto" w:fill="FFFFFF"/>
            </w:rPr>
          </w:rPrChange>
        </w:rPr>
        <w:t xml:space="preserve">Admin account - No way to change password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11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–</w:t>
      </w:r>
      <w:r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12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 xml:space="preserve">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13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Provided option</w:t>
      </w:r>
    </w:p>
    <w:p w14:paraId="4991A77F" w14:textId="66EF4876" w:rsidR="00DC5FB3" w:rsidRPr="005F434D" w:rsidRDefault="00E748C7">
      <w:pPr>
        <w:ind w:left="720"/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14" w:author="Craig Tyson" w:date="2021-08-10T09:59:00Z">
            <w:rPr>
              <w:rFonts w:eastAsia="Arial" w:cstheme="minorHAnsi"/>
              <w:color w:val="ED7D31" w:themeColor="accent2"/>
              <w:sz w:val="23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15" w:author="Craig Tyson" w:date="2021-08-10T09:59:00Z">
            <w:rPr>
              <w:rFonts w:eastAsia="Arial" w:cstheme="minorHAnsi"/>
              <w:color w:val="1D1C1D"/>
              <w:sz w:val="23"/>
              <w:highlight w:val="yellow"/>
              <w:shd w:val="clear" w:color="auto" w:fill="FFFFFF"/>
            </w:rPr>
          </w:rPrChange>
        </w:rPr>
        <w:t xml:space="preserve">User Accounts - No way to change passwords for users - P1 </w:t>
      </w:r>
      <w:r w:rsidR="00353302" w:rsidRPr="005F434D">
        <w:rPr>
          <w:rFonts w:eastAsia="Arial" w:cstheme="minorHAnsi"/>
          <w:color w:val="ED7D31" w:themeColor="accent2"/>
          <w:sz w:val="23"/>
          <w:highlight w:val="magenta"/>
          <w:shd w:val="clear" w:color="auto" w:fill="FFFFFF"/>
          <w:rPrChange w:id="216" w:author="Craig Tyson" w:date="2021-08-10T09:59:00Z">
            <w:rPr>
              <w:rFonts w:eastAsia="Arial" w:cstheme="minorHAnsi"/>
              <w:color w:val="ED7D31" w:themeColor="accent2"/>
              <w:sz w:val="23"/>
              <w:highlight w:val="yellow"/>
              <w:shd w:val="clear" w:color="auto" w:fill="FFFFFF"/>
            </w:rPr>
          </w:rPrChange>
        </w:rPr>
        <w:t>– This is available for admin under backend Employee management.</w:t>
      </w:r>
    </w:p>
    <w:p w14:paraId="771DF37E" w14:textId="4987612A" w:rsidR="00E45D69" w:rsidRDefault="00E748C7">
      <w:pPr>
        <w:ind w:left="720"/>
        <w:rPr>
          <w:ins w:id="217" w:author="Craig Tyson" w:date="2021-08-10T10:49:00Z"/>
          <w:rFonts w:eastAsia="Arial" w:cstheme="minorHAnsi"/>
          <w:color w:val="1D1C1D"/>
          <w:sz w:val="23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magenta"/>
          <w:shd w:val="clear" w:color="auto" w:fill="FFFFFF"/>
          <w:rPrChange w:id="218" w:author="Craig Tyson" w:date="2021-08-10T09:5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t>UI - Many panels showing other organisation information - P1</w:t>
      </w:r>
    </w:p>
    <w:p w14:paraId="69A76072" w14:textId="2EBDE67E" w:rsidR="00034C8B" w:rsidRPr="00FA74CA" w:rsidRDefault="00034C8B" w:rsidP="00034C8B">
      <w:pPr>
        <w:pStyle w:val="p4"/>
        <w:spacing w:before="0" w:beforeAutospacing="0" w:after="0" w:afterAutospacing="0"/>
        <w:rPr>
          <w:ins w:id="219" w:author="Craig Tyson" w:date="2021-08-10T10:49:00Z"/>
          <w:rStyle w:val="s2"/>
          <w:color w:val="70AD47" w:themeColor="accent6"/>
          <w:rPrChange w:id="220" w:author="Vivek Nair" w:date="2021-08-11T14:39:00Z">
            <w:rPr>
              <w:ins w:id="221" w:author="Craig Tyson" w:date="2021-08-10T10:49:00Z"/>
              <w:rStyle w:val="s2"/>
              <w:color w:val="7030A0"/>
            </w:rPr>
          </w:rPrChange>
        </w:rPr>
      </w:pPr>
      <w:ins w:id="222" w:author="Craig Tyson" w:date="2021-08-10T10:49:00Z">
        <w:r w:rsidRPr="00034C8B">
          <w:rPr>
            <w:rStyle w:val="s2"/>
            <w:color w:val="7030A0"/>
            <w:rPrChange w:id="223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 xml:space="preserve">Not able to check admin </w:t>
        </w:r>
        <w:proofErr w:type="gramStart"/>
        <w:r w:rsidRPr="00034C8B">
          <w:rPr>
            <w:rStyle w:val="s2"/>
            <w:color w:val="7030A0"/>
            <w:rPrChange w:id="224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>portal ,</w:t>
        </w:r>
        <w:proofErr w:type="gramEnd"/>
        <w:r w:rsidRPr="00034C8B">
          <w:rPr>
            <w:rStyle w:val="s2"/>
            <w:color w:val="7030A0"/>
            <w:rPrChange w:id="225" w:author="Craig Tyson" w:date="2021-08-10T10:49:00Z">
              <w:rPr>
                <w:rFonts w:eastAsia="Arial" w:cstheme="minorHAnsi"/>
                <w:color w:val="1D1C1D"/>
                <w:sz w:val="23"/>
                <w:shd w:val="clear" w:color="auto" w:fill="FFFFFF"/>
              </w:rPr>
            </w:rPrChange>
          </w:rPr>
          <w:t xml:space="preserve"> credentials not working</w:t>
        </w:r>
      </w:ins>
      <w:ins w:id="226" w:author="Vivek Nair" w:date="2021-08-11T14:28:00Z">
        <w:r w:rsidR="0002793F">
          <w:rPr>
            <w:rStyle w:val="s2"/>
            <w:color w:val="7030A0"/>
          </w:rPr>
          <w:t xml:space="preserve"> </w:t>
        </w:r>
        <w:r w:rsidR="0081793F">
          <w:rPr>
            <w:rStyle w:val="s2"/>
            <w:color w:val="7030A0"/>
          </w:rPr>
          <w:t xml:space="preserve">- </w:t>
        </w:r>
        <w:r w:rsidR="0081793F">
          <w:fldChar w:fldCharType="begin"/>
        </w:r>
        <w:r w:rsidR="0081793F">
          <w:instrText xml:space="preserve"> HYPERLINK "http://na.bw.ae/login" \t "_blank" </w:instrText>
        </w:r>
        <w:r w:rsidR="0081793F">
          <w:fldChar w:fldCharType="separate"/>
        </w:r>
        <w:r w:rsidR="0081793F">
          <w:rPr>
            <w:rStyle w:val="Hyperlink"/>
            <w:bdr w:val="none" w:sz="0" w:space="0" w:color="auto" w:frame="1"/>
            <w:shd w:val="clear" w:color="auto" w:fill="FFFFFF"/>
          </w:rPr>
          <w:t>http://na.bw.ae/login</w:t>
        </w:r>
        <w:r w:rsidR="0081793F">
          <w:fldChar w:fldCharType="end"/>
        </w:r>
        <w:r w:rsidR="0081793F">
          <w:rPr>
            <w:color w:val="000000"/>
            <w:shd w:val="clear" w:color="auto" w:fill="FFFFFF"/>
          </w:rPr>
          <w:t> </w:t>
        </w:r>
        <w:r w:rsidR="0081793F" w:rsidRPr="00FA74CA">
          <w:rPr>
            <w:color w:val="70AD47" w:themeColor="accent6"/>
            <w:shd w:val="clear" w:color="auto" w:fill="FFFFFF"/>
            <w:rPrChange w:id="227" w:author="Vivek Nair" w:date="2021-08-11T14:39:00Z">
              <w:rPr>
                <w:color w:val="000000"/>
                <w:shd w:val="clear" w:color="auto" w:fill="FFFFFF"/>
              </w:rPr>
            </w:rPrChange>
          </w:rPr>
          <w:t>admin@gmail.com / Dreams01</w:t>
        </w:r>
      </w:ins>
    </w:p>
    <w:p w14:paraId="626F00B6" w14:textId="77777777" w:rsidR="00034C8B" w:rsidRPr="00FA74CA" w:rsidRDefault="00034C8B">
      <w:pPr>
        <w:pStyle w:val="p4"/>
        <w:spacing w:before="0" w:beforeAutospacing="0" w:after="0" w:afterAutospacing="0"/>
        <w:rPr>
          <w:rStyle w:val="s2"/>
          <w:color w:val="70AD47" w:themeColor="accent6"/>
          <w:rPrChange w:id="228" w:author="Vivek Nair" w:date="2021-08-11T14:3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  <w:pPrChange w:id="229" w:author="Craig Tyson" w:date="2021-08-10T10:49:00Z">
          <w:pPr>
            <w:ind w:left="720"/>
          </w:pPr>
        </w:pPrChange>
      </w:pPr>
    </w:p>
    <w:p w14:paraId="73D393CB" w14:textId="315DD0BF" w:rsidR="00DC5FB3" w:rsidRPr="005F434D" w:rsidRDefault="00E748C7">
      <w:pPr>
        <w:ind w:left="720"/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30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</w:pPr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31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>No version control P 3</w:t>
      </w:r>
    </w:p>
    <w:p w14:paraId="16D9B8BA" w14:textId="6731063A" w:rsidR="00DC5FB3" w:rsidRDefault="00E748C7">
      <w:pPr>
        <w:ind w:left="720"/>
        <w:rPr>
          <w:ins w:id="232" w:author="Vivek Nair" w:date="2021-08-11T14:27:00Z"/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</w:pPr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33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>View option before publishing P</w:t>
      </w:r>
      <w:proofErr w:type="gramStart"/>
      <w:r w:rsidRPr="005F434D">
        <w:rPr>
          <w:rFonts w:eastAsia="Arial" w:cstheme="minorHAnsi"/>
          <w:color w:val="1D1C1D"/>
          <w:sz w:val="23"/>
          <w:highlight w:val="yellow"/>
          <w:shd w:val="clear" w:color="auto" w:fill="FFFFFF"/>
          <w:rPrChange w:id="234" w:author="Craig Tyson" w:date="2021-08-10T10:00:00Z">
            <w:rPr>
              <w:rFonts w:eastAsia="Arial" w:cstheme="minorHAnsi"/>
              <w:color w:val="1D1C1D"/>
              <w:sz w:val="23"/>
              <w:highlight w:val="red"/>
              <w:shd w:val="clear" w:color="auto" w:fill="FFFFFF"/>
            </w:rPr>
          </w:rPrChange>
        </w:rPr>
        <w:t xml:space="preserve">3  </w:t>
      </w:r>
      <w:r w:rsidR="002446A5" w:rsidRPr="005F434D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  <w:rPrChange w:id="235" w:author="Craig Tyson" w:date="2021-08-10T10:00:00Z">
            <w:rPr>
              <w:rFonts w:eastAsia="Arial" w:cstheme="minorHAnsi"/>
              <w:color w:val="ED7D31" w:themeColor="accent2"/>
              <w:sz w:val="23"/>
              <w:highlight w:val="red"/>
              <w:shd w:val="clear" w:color="auto" w:fill="FFFFFF"/>
            </w:rPr>
          </w:rPrChange>
        </w:rPr>
        <w:t>-</w:t>
      </w:r>
      <w:proofErr w:type="gramEnd"/>
      <w:r w:rsidR="002446A5" w:rsidRPr="005F434D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  <w:rPrChange w:id="236" w:author="Craig Tyson" w:date="2021-08-10T10:00:00Z">
            <w:rPr>
              <w:rFonts w:eastAsia="Arial" w:cstheme="minorHAnsi"/>
              <w:color w:val="ED7D31" w:themeColor="accent2"/>
              <w:sz w:val="23"/>
              <w:highlight w:val="red"/>
              <w:shd w:val="clear" w:color="auto" w:fill="FFFFFF"/>
            </w:rPr>
          </w:rPrChange>
        </w:rPr>
        <w:t xml:space="preserve"> This was not available on the scope.</w:t>
      </w:r>
      <w:ins w:id="237" w:author="Craig Tyson" w:date="2021-08-10T10:49:00Z"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 xml:space="preserve"> – </w:t>
        </w:r>
        <w:proofErr w:type="spellStart"/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>ToBe</w:t>
        </w:r>
        <w:proofErr w:type="spellEnd"/>
        <w:r w:rsidR="007A6185">
          <w:rPr>
            <w:rFonts w:eastAsia="Arial" w:cstheme="minorHAnsi"/>
            <w:color w:val="ED7D31" w:themeColor="accent2"/>
            <w:sz w:val="23"/>
            <w:highlight w:val="yellow"/>
            <w:shd w:val="clear" w:color="auto" w:fill="FFFFFF"/>
          </w:rPr>
          <w:t xml:space="preserve"> Discussed</w:t>
        </w:r>
      </w:ins>
    </w:p>
    <w:p w14:paraId="5EC8CEB6" w14:textId="2F3EF019" w:rsidR="0002793F" w:rsidRPr="00FA74CA" w:rsidRDefault="0002793F">
      <w:pPr>
        <w:ind w:left="720"/>
        <w:rPr>
          <w:rFonts w:eastAsia="Arial" w:cstheme="minorHAnsi"/>
          <w:color w:val="70AD47" w:themeColor="accent6"/>
          <w:sz w:val="23"/>
          <w:shd w:val="clear" w:color="auto" w:fill="FFFFFF"/>
          <w:rPrChange w:id="238" w:author="Vivek Nair" w:date="2021-08-11T14:39:00Z">
            <w:rPr>
              <w:rFonts w:eastAsia="Arial" w:cstheme="minorHAnsi"/>
              <w:color w:val="1D1C1D"/>
              <w:sz w:val="23"/>
              <w:shd w:val="clear" w:color="auto" w:fill="FFFFFF"/>
            </w:rPr>
          </w:rPrChange>
        </w:rPr>
      </w:pPr>
      <w:ins w:id="239" w:author="Vivek Nair" w:date="2021-08-11T14:27:00Z"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40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 xml:space="preserve">Please </w:t>
        </w:r>
        <w:proofErr w:type="spellStart"/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41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>advice</w:t>
        </w:r>
        <w:proofErr w:type="spellEnd"/>
        <w:r w:rsidRPr="00FA74CA">
          <w:rPr>
            <w:rFonts w:eastAsia="Arial" w:cstheme="minorHAnsi"/>
            <w:color w:val="70AD47" w:themeColor="accent6"/>
            <w:sz w:val="23"/>
            <w:shd w:val="clear" w:color="auto" w:fill="FFFFFF"/>
            <w:rPrChange w:id="242" w:author="Vivek Nair" w:date="2021-08-11T14:39:00Z">
              <w:rPr>
                <w:rFonts w:eastAsia="Arial" w:cstheme="minorHAnsi"/>
                <w:color w:val="ED7D31" w:themeColor="accent2"/>
                <w:sz w:val="23"/>
                <w:highlight w:val="yellow"/>
                <w:shd w:val="clear" w:color="auto" w:fill="FFFFFF"/>
              </w:rPr>
            </w:rPrChange>
          </w:rPr>
          <w:t>?</w:t>
        </w:r>
      </w:ins>
    </w:p>
    <w:p w14:paraId="3990734A" w14:textId="3236E567" w:rsidR="00DC5FB3" w:rsidRPr="002446A5" w:rsidRDefault="00E748C7">
      <w:pPr>
        <w:ind w:left="720"/>
        <w:rPr>
          <w:rFonts w:eastAsia="Arial" w:cstheme="minorHAnsi"/>
          <w:color w:val="ED7D31" w:themeColor="accent2"/>
          <w:sz w:val="23"/>
          <w:shd w:val="clear" w:color="auto" w:fill="FFFFFF"/>
        </w:rPr>
      </w:pPr>
      <w:r w:rsidRPr="00A35D78">
        <w:rPr>
          <w:rFonts w:eastAsia="Arial" w:cstheme="minorHAnsi"/>
          <w:color w:val="1D1C1D"/>
          <w:sz w:val="23"/>
          <w:highlight w:val="yellow"/>
          <w:shd w:val="clear" w:color="auto" w:fill="FFFFFF"/>
        </w:rPr>
        <w:t xml:space="preserve">Content Approval by admin if required. P 3 </w:t>
      </w:r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 xml:space="preserve">– Based on the scope this is already done for </w:t>
      </w:r>
      <w:proofErr w:type="gramStart"/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>market place</w:t>
      </w:r>
      <w:proofErr w:type="gramEnd"/>
      <w:r w:rsidR="002446A5" w:rsidRPr="007856D5">
        <w:rPr>
          <w:rFonts w:eastAsia="Arial" w:cstheme="minorHAnsi"/>
          <w:color w:val="ED7D31" w:themeColor="accent2"/>
          <w:sz w:val="23"/>
          <w:highlight w:val="yellow"/>
          <w:shd w:val="clear" w:color="auto" w:fill="FFFFFF"/>
        </w:rPr>
        <w:t xml:space="preserve"> and my story.</w:t>
      </w:r>
    </w:p>
    <w:p w14:paraId="75A3AECD" w14:textId="6B2F2602" w:rsidR="00DC5FB3" w:rsidRPr="002446A5" w:rsidRDefault="00DC5FB3">
      <w:pPr>
        <w:ind w:left="720"/>
        <w:rPr>
          <w:rFonts w:eastAsia="Calibri" w:cstheme="minorHAnsi"/>
        </w:rPr>
      </w:pPr>
    </w:p>
    <w:p w14:paraId="2375F545" w14:textId="77777777" w:rsidR="00DC5FB3" w:rsidRPr="002446A5" w:rsidRDefault="00E748C7">
      <w:pPr>
        <w:rPr>
          <w:rFonts w:eastAsia="Calibri" w:cstheme="minorHAnsi"/>
        </w:rPr>
      </w:pPr>
      <w:r w:rsidRPr="002446A5">
        <w:rPr>
          <w:rFonts w:eastAsia="Calibri" w:cstheme="minorHAnsi"/>
        </w:rPr>
        <w:br/>
      </w:r>
    </w:p>
    <w:p w14:paraId="7F4F2936" w14:textId="77777777" w:rsidR="00DC5FB3" w:rsidRPr="002446A5" w:rsidRDefault="00DC5FB3">
      <w:pPr>
        <w:rPr>
          <w:rFonts w:eastAsia="Calibri" w:cstheme="minorHAnsi"/>
        </w:rPr>
      </w:pPr>
    </w:p>
    <w:p w14:paraId="1AECF1F5" w14:textId="77777777" w:rsidR="00DC5FB3" w:rsidRPr="004C7C5B" w:rsidRDefault="00E748C7">
      <w:pPr>
        <w:rPr>
          <w:rFonts w:eastAsia="Calibri" w:cstheme="minorHAnsi"/>
          <w:b/>
          <w:bCs/>
        </w:rPr>
      </w:pPr>
      <w:r w:rsidRPr="004C7C5B">
        <w:rPr>
          <w:rFonts w:eastAsia="Calibri" w:cstheme="minorHAnsi"/>
          <w:b/>
          <w:bCs/>
        </w:rPr>
        <w:t>Forms</w:t>
      </w:r>
    </w:p>
    <w:p w14:paraId="0F0B08DE" w14:textId="498F0919" w:rsidR="00DC5FB3" w:rsidRPr="000E7B9F" w:rsidRDefault="00E748C7">
      <w:pPr>
        <w:ind w:left="720"/>
        <w:rPr>
          <w:ins w:id="243" w:author="Craig Tyson" w:date="2021-08-10T10:15:00Z"/>
          <w:rFonts w:eastAsia="Calibri" w:cstheme="minorHAnsi"/>
          <w:color w:val="ED7D31" w:themeColor="accent2"/>
          <w:highlight w:val="yellow"/>
          <w:rPrChange w:id="244" w:author="Craig Tyson" w:date="2021-08-10T10:16:00Z">
            <w:rPr>
              <w:ins w:id="245" w:author="Craig Tyson" w:date="2021-08-10T10:15:00Z"/>
              <w:rFonts w:eastAsia="Calibri" w:cstheme="minorHAnsi"/>
              <w:color w:val="ED7D31" w:themeColor="accent2"/>
            </w:rPr>
          </w:rPrChange>
        </w:rPr>
      </w:pPr>
      <w:r w:rsidRPr="00A35D78">
        <w:rPr>
          <w:rFonts w:eastAsia="Calibri" w:cstheme="minorHAnsi"/>
          <w:highlight w:val="yellow"/>
        </w:rPr>
        <w:t xml:space="preserve">Forms - Issues, confusing for users to use, forms sent to wrong team in ME - P1 </w:t>
      </w:r>
      <w:r w:rsidR="002446A5" w:rsidRPr="007856D5">
        <w:rPr>
          <w:rFonts w:eastAsia="Calibri" w:cstheme="minorHAnsi"/>
          <w:color w:val="ED7D31" w:themeColor="accent2"/>
          <w:highlight w:val="yellow"/>
        </w:rPr>
        <w:t>– This is going to the groups as provided to us.</w:t>
      </w:r>
    </w:p>
    <w:p w14:paraId="0AFB0D23" w14:textId="0CB2E19D" w:rsidR="000E7B9F" w:rsidRDefault="000E7B9F" w:rsidP="00A35D78">
      <w:pPr>
        <w:ind w:left="720"/>
        <w:rPr>
          <w:ins w:id="246" w:author="Vivek Nair" w:date="2021-08-11T14:20:00Z"/>
          <w:rFonts w:eastAsia="Calibri" w:cstheme="minorHAnsi"/>
        </w:rPr>
      </w:pPr>
      <w:ins w:id="247" w:author="Craig Tyson" w:date="2021-08-10T10:15:00Z">
        <w:r w:rsidRPr="000E7B9F">
          <w:rPr>
            <w:rFonts w:eastAsia="Calibri" w:cstheme="minorHAnsi"/>
            <w:highlight w:val="yellow"/>
            <w:rPrChange w:id="248" w:author="Craig Tyson" w:date="2021-08-10T10:16:00Z">
              <w:rPr>
                <w:rFonts w:eastAsia="Calibri" w:cstheme="minorHAnsi"/>
                <w:color w:val="ED7D31" w:themeColor="accent2"/>
              </w:rPr>
            </w:rPrChange>
          </w:rPr>
          <w:lastRenderedPageBreak/>
          <w:t>Get in Touch Form</w:t>
        </w:r>
        <w:r w:rsidRPr="000E7B9F">
          <w:rPr>
            <w:rFonts w:eastAsia="Calibri" w:cstheme="minorHAnsi"/>
            <w:highlight w:val="yellow"/>
            <w:rPrChange w:id="249" w:author="Craig Tyson" w:date="2021-08-10T10:16:00Z">
              <w:rPr>
                <w:rFonts w:eastAsia="Calibri" w:cstheme="minorHAnsi"/>
              </w:rPr>
            </w:rPrChange>
          </w:rPr>
          <w:t xml:space="preserve"> – All enquiries are going to General Enquiries not the teams for the service stated</w:t>
        </w:r>
      </w:ins>
    </w:p>
    <w:p w14:paraId="4585F09E" w14:textId="081A8775" w:rsidR="0002793F" w:rsidRPr="00FA74CA" w:rsidRDefault="0002793F" w:rsidP="00A35D78">
      <w:pPr>
        <w:ind w:left="720"/>
        <w:rPr>
          <w:ins w:id="250" w:author="Vivek Nair" w:date="2021-08-11T14:33:00Z"/>
          <w:rFonts w:ascii="Calibri" w:hAnsi="Calibri" w:cs="Calibri"/>
          <w:color w:val="70AD47" w:themeColor="accent6"/>
          <w:shd w:val="clear" w:color="auto" w:fill="FFFFFF"/>
          <w:rPrChange w:id="251" w:author="Vivek Nair" w:date="2021-08-11T14:39:00Z">
            <w:rPr>
              <w:ins w:id="252" w:author="Vivek Nair" w:date="2021-08-11T14:33:00Z"/>
              <w:rFonts w:ascii="Calibri" w:hAnsi="Calibri" w:cs="Calibri"/>
              <w:color w:val="000000"/>
              <w:shd w:val="clear" w:color="auto" w:fill="FFFFFF"/>
            </w:rPr>
          </w:rPrChange>
        </w:rPr>
      </w:pPr>
      <w:ins w:id="253" w:author="Vivek Nair" w:date="2021-08-11T14:20:00Z"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254" w:author="Vivek Nair" w:date="2021-08-11T14:39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 xml:space="preserve">We were provided with the categories therefore we sent to </w:t>
        </w:r>
        <w:proofErr w:type="gramStart"/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255" w:author="Vivek Nair" w:date="2021-08-11T14:39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that  categories</w:t>
        </w:r>
        <w:proofErr w:type="gramEnd"/>
        <w:r w:rsidRPr="00FA74CA">
          <w:rPr>
            <w:rFonts w:ascii="Calibri" w:hAnsi="Calibri" w:cs="Calibri"/>
            <w:color w:val="70AD47" w:themeColor="accent6"/>
            <w:shd w:val="clear" w:color="auto" w:fill="FFFFFF"/>
            <w:rPrChange w:id="256" w:author="Vivek Nair" w:date="2021-08-11T14:39:00Z">
              <w:rPr>
                <w:rFonts w:ascii="Calibri" w:hAnsi="Calibri" w:cs="Calibri"/>
                <w:color w:val="000000"/>
                <w:shd w:val="clear" w:color="auto" w:fill="FFFFFF"/>
              </w:rPr>
            </w:rPrChange>
          </w:rPr>
          <w:t>, Please provide the drop down values &amp; the categories to which it needs to be sent?</w:t>
        </w:r>
      </w:ins>
    </w:p>
    <w:p w14:paraId="7CCB59A2" w14:textId="730E1718" w:rsidR="0081793F" w:rsidRDefault="0081793F" w:rsidP="00A35D78">
      <w:pPr>
        <w:ind w:left="720"/>
        <w:rPr>
          <w:ins w:id="257" w:author="Vivek Nair" w:date="2021-08-11T14:31:00Z"/>
          <w:rFonts w:ascii="Calibri" w:hAnsi="Calibri" w:cs="Calibri"/>
          <w:color w:val="000000"/>
          <w:shd w:val="clear" w:color="auto" w:fill="FFFFFF"/>
        </w:rPr>
      </w:pPr>
      <w:ins w:id="258" w:author="Vivek Nair" w:date="2021-08-11T14:33:00Z">
        <w:r>
          <w:rPr>
            <w:rFonts w:ascii="Calibri" w:hAnsi="Calibri" w:cs="Calibri"/>
            <w:noProof/>
            <w:color w:val="000000"/>
            <w:shd w:val="clear" w:color="auto" w:fill="FFFFFF"/>
          </w:rPr>
          <w:drawing>
            <wp:inline distT="0" distB="0" distL="0" distR="0" wp14:anchorId="5E3C3383" wp14:editId="0859AB52">
              <wp:extent cx="4962525" cy="406717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62525" cy="406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FEA428A" w14:textId="2C4FAFDD" w:rsidR="0081793F" w:rsidRPr="000E7B9F" w:rsidDel="0081793F" w:rsidRDefault="0081793F" w:rsidP="00A35D78">
      <w:pPr>
        <w:ind w:left="720"/>
        <w:rPr>
          <w:del w:id="259" w:author="Vivek Nair" w:date="2021-08-11T14:33:00Z"/>
          <w:rFonts w:eastAsia="Calibri" w:cstheme="minorHAnsi"/>
          <w:rPrChange w:id="260" w:author="Craig Tyson" w:date="2021-08-10T10:15:00Z">
            <w:rPr>
              <w:del w:id="261" w:author="Vivek Nair" w:date="2021-08-11T14:33:00Z"/>
              <w:rFonts w:eastAsia="Calibri" w:cstheme="minorHAnsi"/>
              <w:color w:val="ED7D31" w:themeColor="accent2"/>
            </w:rPr>
          </w:rPrChange>
        </w:rPr>
      </w:pPr>
      <w:ins w:id="262" w:author="Vivek Nair" w:date="2021-08-11T14:32:00Z">
        <w:r>
          <w:rPr>
            <w:noProof/>
          </w:rPr>
          <mc:AlternateContent>
            <mc:Choice Requires="wps">
              <w:drawing>
                <wp:inline distT="0" distB="0" distL="0" distR="0" wp14:anchorId="4C191F39" wp14:editId="0181B7DB">
                  <wp:extent cx="304800" cy="304800"/>
                  <wp:effectExtent l="0" t="0" r="0" b="0"/>
                  <wp:docPr id="6" name="Rectangl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3E1C7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81793F">
          <w:t xml:space="preserve"> </w:t>
        </w:r>
      </w:ins>
    </w:p>
    <w:p w14:paraId="355FDD5A" w14:textId="7A843CA1" w:rsidR="00DC5FB3" w:rsidRDefault="00E748C7">
      <w:pPr>
        <w:ind w:left="720"/>
        <w:rPr>
          <w:ins w:id="263" w:author="Craig Tyson" w:date="2021-08-10T10:45:00Z"/>
          <w:rFonts w:eastAsia="Calibri" w:cstheme="minorHAnsi"/>
          <w:color w:val="ED7D31" w:themeColor="accent2"/>
        </w:rPr>
      </w:pPr>
      <w:r w:rsidRPr="005F434D">
        <w:rPr>
          <w:rFonts w:eastAsia="Calibri" w:cstheme="minorHAnsi"/>
          <w:highlight w:val="green"/>
          <w:rPrChange w:id="264" w:author="Craig Tyson" w:date="2021-08-10T10:01:00Z">
            <w:rPr>
              <w:rFonts w:eastAsia="Calibri" w:cstheme="minorHAnsi"/>
            </w:rPr>
          </w:rPrChange>
        </w:rPr>
        <w:t xml:space="preserve">UI - Submission confirmation very difficult to see and is not clear if the form has been submitted - P2 </w:t>
      </w:r>
      <w:r w:rsidRPr="005F434D">
        <w:rPr>
          <w:rFonts w:eastAsia="Calibri" w:cstheme="minorHAnsi"/>
          <w:color w:val="ED7D31" w:themeColor="accent2"/>
          <w:highlight w:val="green"/>
          <w:rPrChange w:id="265" w:author="Craig Tyson" w:date="2021-08-10T10:01:00Z">
            <w:rPr>
              <w:rFonts w:eastAsia="Calibri" w:cstheme="minorHAnsi"/>
              <w:color w:val="ED7D31" w:themeColor="accent2"/>
            </w:rPr>
          </w:rPrChange>
        </w:rPr>
        <w:t>– This has been resolved.</w:t>
      </w:r>
    </w:p>
    <w:p w14:paraId="3E16DD41" w14:textId="0EDB2C01" w:rsidR="00034C8B" w:rsidRDefault="00034C8B">
      <w:pPr>
        <w:ind w:left="720"/>
        <w:rPr>
          <w:ins w:id="266" w:author="Vivek Nair" w:date="2021-08-11T14:22:00Z"/>
          <w:rFonts w:eastAsia="Calibri" w:cstheme="minorHAnsi"/>
        </w:rPr>
      </w:pPr>
      <w:ins w:id="267" w:author="Craig Tyson" w:date="2021-08-10T10:45:00Z">
        <w:r w:rsidRPr="00034C8B">
          <w:rPr>
            <w:rFonts w:eastAsia="Calibri" w:cstheme="minorHAnsi"/>
            <w:highlight w:val="red"/>
            <w:rPrChange w:id="268" w:author="Craig Tyson" w:date="2021-08-10T10:46:00Z">
              <w:rPr>
                <w:rFonts w:eastAsia="Calibri" w:cstheme="minorHAnsi"/>
              </w:rPr>
            </w:rPrChange>
          </w:rPr>
          <w:t xml:space="preserve">UI – Complaints form Not checking email format </w:t>
        </w:r>
      </w:ins>
      <w:ins w:id="269" w:author="Craig Tyson" w:date="2021-08-10T10:46:00Z">
        <w:r w:rsidRPr="00034C8B">
          <w:rPr>
            <w:rFonts w:eastAsia="Calibri" w:cstheme="minorHAnsi"/>
            <w:highlight w:val="red"/>
            <w:rPrChange w:id="270" w:author="Craig Tyson" w:date="2021-08-10T10:46:00Z">
              <w:rPr>
                <w:rFonts w:eastAsia="Calibri" w:cstheme="minorHAnsi"/>
              </w:rPr>
            </w:rPrChange>
          </w:rPr>
          <w:t>– P1</w:t>
        </w:r>
      </w:ins>
    </w:p>
    <w:p w14:paraId="0933E919" w14:textId="4545A28B" w:rsidR="0002793F" w:rsidRPr="002446A5" w:rsidRDefault="0002793F">
      <w:pPr>
        <w:ind w:left="720"/>
        <w:rPr>
          <w:rFonts w:eastAsia="Calibri" w:cstheme="minorHAnsi"/>
        </w:rPr>
      </w:pPr>
      <w:ins w:id="271" w:author="Vivek Nair" w:date="2021-08-11T14:22:00Z">
        <w:r w:rsidRPr="00FA74CA">
          <w:rPr>
            <w:rFonts w:eastAsia="Calibri" w:cstheme="minorHAnsi"/>
            <w:color w:val="70AD47" w:themeColor="accent6"/>
            <w:rPrChange w:id="272" w:author="Vivek Nair" w:date="2021-08-11T14:39:00Z">
              <w:rPr>
                <w:rFonts w:eastAsia="Calibri" w:cstheme="minorHAnsi"/>
              </w:rPr>
            </w:rPrChange>
          </w:rPr>
          <w:lastRenderedPageBreak/>
          <w:t>The email shows content as provided to us</w:t>
        </w:r>
        <w:r>
          <w:rPr>
            <w:rFonts w:eastAsia="Calibri" w:cstheme="minorHAnsi"/>
          </w:rPr>
          <w:br/>
        </w:r>
        <w:r w:rsidRPr="0002793F">
          <w:rPr>
            <w:rFonts w:eastAsia="Calibri" w:cstheme="minorHAnsi"/>
          </w:rPr>
          <w:drawing>
            <wp:inline distT="0" distB="0" distL="0" distR="0" wp14:anchorId="1B79789A" wp14:editId="1E147813">
              <wp:extent cx="5705475" cy="3790950"/>
              <wp:effectExtent l="0" t="0" r="952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3790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BBA215" w14:textId="77777777" w:rsidR="00DC5FB3" w:rsidRPr="000E7B9F" w:rsidRDefault="00E748C7">
      <w:pPr>
        <w:ind w:left="720"/>
        <w:rPr>
          <w:rFonts w:eastAsia="Calibri" w:cstheme="minorHAnsi"/>
          <w:color w:val="ED7D31" w:themeColor="accent2"/>
          <w:highlight w:val="green"/>
          <w:rPrChange w:id="273" w:author="Craig Tyson" w:date="2021-08-10T10:16:00Z">
            <w:rPr>
              <w:rFonts w:eastAsia="Calibri" w:cstheme="minorHAnsi"/>
              <w:color w:val="ED7D31" w:themeColor="accent2"/>
              <w:highlight w:val="yellow"/>
            </w:rPr>
          </w:rPrChange>
        </w:rPr>
      </w:pPr>
      <w:r w:rsidRPr="000E7B9F">
        <w:rPr>
          <w:rFonts w:eastAsia="Calibri" w:cstheme="minorHAnsi"/>
          <w:highlight w:val="green"/>
          <w:rPrChange w:id="274" w:author="Craig Tyson" w:date="2021-08-10T10:16:00Z">
            <w:rPr>
              <w:rFonts w:eastAsia="Calibri" w:cstheme="minorHAnsi"/>
              <w:highlight w:val="yellow"/>
            </w:rPr>
          </w:rPrChange>
        </w:rPr>
        <w:t xml:space="preserve">API - Feedback form still submitted from </w:t>
      </w:r>
      <w:proofErr w:type="spellStart"/>
      <w:r w:rsidRPr="000E7B9F">
        <w:rPr>
          <w:rFonts w:eastAsia="Calibri" w:cstheme="minorHAnsi"/>
          <w:highlight w:val="green"/>
          <w:rPrChange w:id="275" w:author="Craig Tyson" w:date="2021-08-10T10:16:00Z">
            <w:rPr>
              <w:rFonts w:eastAsia="Calibri" w:cstheme="minorHAnsi"/>
              <w:highlight w:val="yellow"/>
            </w:rPr>
          </w:rPrChange>
        </w:rPr>
        <w:t>APIUser</w:t>
      </w:r>
      <w:proofErr w:type="spellEnd"/>
      <w:r w:rsidRPr="000E7B9F">
        <w:rPr>
          <w:rFonts w:eastAsia="Calibri" w:cstheme="minorHAnsi"/>
          <w:highlight w:val="green"/>
          <w:rPrChange w:id="276" w:author="Craig Tyson" w:date="2021-08-10T10:16:00Z">
            <w:rPr>
              <w:rFonts w:eastAsia="Calibri" w:cstheme="minorHAnsi"/>
              <w:highlight w:val="yellow"/>
            </w:rPr>
          </w:rPrChange>
        </w:rPr>
        <w:t xml:space="preserve">, not the name of the submitting user. - P2 </w:t>
      </w:r>
      <w:r w:rsidRPr="000E7B9F">
        <w:rPr>
          <w:rFonts w:eastAsia="Calibri" w:cstheme="minorHAnsi"/>
          <w:color w:val="ED7D31" w:themeColor="accent2"/>
          <w:highlight w:val="green"/>
          <w:rPrChange w:id="277" w:author="Craig Tyson" w:date="2021-08-10T10:16:00Z">
            <w:rPr>
              <w:rFonts w:eastAsia="Calibri" w:cstheme="minorHAnsi"/>
              <w:color w:val="ED7D31" w:themeColor="accent2"/>
              <w:highlight w:val="yellow"/>
            </w:rPr>
          </w:rPrChange>
        </w:rPr>
        <w:t xml:space="preserve">– This has been resolved as informed in group </w:t>
      </w:r>
    </w:p>
    <w:p w14:paraId="6E45D80B" w14:textId="77777777" w:rsidR="00DC5FB3" w:rsidRPr="000E7B9F" w:rsidRDefault="00E748C7">
      <w:pPr>
        <w:ind w:left="720"/>
        <w:rPr>
          <w:rFonts w:eastAsia="Calibri" w:cstheme="minorHAnsi"/>
          <w:color w:val="ED7D31" w:themeColor="accent2"/>
          <w:highlight w:val="green"/>
          <w:rPrChange w:id="278" w:author="Craig Tyson" w:date="2021-08-10T10:23:00Z">
            <w:rPr>
              <w:rFonts w:eastAsia="Calibri" w:cstheme="minorHAnsi"/>
              <w:color w:val="ED7D31" w:themeColor="accent2"/>
              <w:highlight w:val="yellow"/>
            </w:rPr>
          </w:rPrChange>
        </w:rPr>
      </w:pPr>
      <w:r w:rsidRPr="000E7B9F">
        <w:rPr>
          <w:rFonts w:eastAsia="Calibri" w:cstheme="minorHAnsi"/>
          <w:highlight w:val="green"/>
          <w:rPrChange w:id="279" w:author="Craig Tyson" w:date="2021-08-10T10:23:00Z">
            <w:rPr>
              <w:rFonts w:eastAsia="Calibri" w:cstheme="minorHAnsi"/>
              <w:highlight w:val="yellow"/>
            </w:rPr>
          </w:rPrChange>
        </w:rPr>
        <w:t xml:space="preserve">API - Feedback form Going to </w:t>
      </w:r>
      <w:proofErr w:type="spellStart"/>
      <w:r w:rsidRPr="000E7B9F">
        <w:rPr>
          <w:rFonts w:eastAsia="Calibri" w:cstheme="minorHAnsi"/>
          <w:highlight w:val="green"/>
          <w:rPrChange w:id="280" w:author="Craig Tyson" w:date="2021-08-10T10:23:00Z">
            <w:rPr>
              <w:rFonts w:eastAsia="Calibri" w:cstheme="minorHAnsi"/>
              <w:highlight w:val="yellow"/>
            </w:rPr>
          </w:rPrChange>
        </w:rPr>
        <w:t>HelpDesk</w:t>
      </w:r>
      <w:proofErr w:type="spellEnd"/>
      <w:r w:rsidRPr="000E7B9F">
        <w:rPr>
          <w:rFonts w:eastAsia="Calibri" w:cstheme="minorHAnsi"/>
          <w:highlight w:val="green"/>
          <w:rPrChange w:id="281" w:author="Craig Tyson" w:date="2021-08-10T10:23:00Z">
            <w:rPr>
              <w:rFonts w:eastAsia="Calibri" w:cstheme="minorHAnsi"/>
              <w:highlight w:val="yellow"/>
            </w:rPr>
          </w:rPrChange>
        </w:rPr>
        <w:t xml:space="preserve"> Group, not the specified team - P1 </w:t>
      </w:r>
      <w:r w:rsidRPr="000E7B9F">
        <w:rPr>
          <w:rFonts w:eastAsia="Calibri" w:cstheme="minorHAnsi"/>
          <w:color w:val="ED7D31" w:themeColor="accent2"/>
          <w:highlight w:val="green"/>
          <w:rPrChange w:id="282" w:author="Craig Tyson" w:date="2021-08-10T10:23:00Z">
            <w:rPr>
              <w:rFonts w:eastAsia="Calibri" w:cstheme="minorHAnsi"/>
              <w:color w:val="ED7D31" w:themeColor="accent2"/>
              <w:highlight w:val="yellow"/>
            </w:rPr>
          </w:rPrChange>
        </w:rPr>
        <w:t>– Feedback is going to QHSE group as informed to us.</w:t>
      </w:r>
    </w:p>
    <w:p w14:paraId="087E04BA" w14:textId="343DA4E2" w:rsidR="00DC5FB3" w:rsidRDefault="00E748C7">
      <w:pPr>
        <w:ind w:left="720"/>
        <w:rPr>
          <w:ins w:id="283" w:author="Craig Tyson" w:date="2021-08-10T10:21:00Z"/>
          <w:rFonts w:eastAsia="Calibri" w:cstheme="minorHAnsi"/>
          <w:color w:val="ED7D31" w:themeColor="accent2"/>
        </w:rPr>
      </w:pPr>
      <w:r w:rsidRPr="000E7B9F">
        <w:rPr>
          <w:rFonts w:eastAsia="Calibri" w:cstheme="minorHAnsi"/>
          <w:highlight w:val="red"/>
          <w:rPrChange w:id="284" w:author="Craig Tyson" w:date="2021-08-10T10:21:00Z">
            <w:rPr>
              <w:rFonts w:eastAsia="Calibri" w:cstheme="minorHAnsi"/>
              <w:highlight w:val="yellow"/>
            </w:rPr>
          </w:rPrChange>
        </w:rPr>
        <w:t xml:space="preserve">API - Feedback form Duplicate Call References on submission of Forms - P1 </w:t>
      </w:r>
      <w:r w:rsidRPr="000E7B9F">
        <w:rPr>
          <w:rFonts w:eastAsia="Calibri" w:cstheme="minorHAnsi"/>
          <w:color w:val="ED7D31" w:themeColor="accent2"/>
          <w:highlight w:val="red"/>
          <w:rPrChange w:id="285" w:author="Craig Tyson" w:date="2021-08-10T10:21:00Z">
            <w:rPr>
              <w:rFonts w:eastAsia="Calibri" w:cstheme="minorHAnsi"/>
              <w:color w:val="ED7D31" w:themeColor="accent2"/>
              <w:highlight w:val="yellow"/>
            </w:rPr>
          </w:rPrChange>
        </w:rPr>
        <w:t>– This has already been resolved in the group.</w:t>
      </w:r>
    </w:p>
    <w:p w14:paraId="3BEB3503" w14:textId="07E79AA9" w:rsidR="000E7B9F" w:rsidRDefault="000E7B9F">
      <w:pPr>
        <w:ind w:left="720"/>
        <w:rPr>
          <w:ins w:id="286" w:author="Vivek Nair" w:date="2021-08-11T14:20:00Z"/>
          <w:rFonts w:eastAsia="Calibri" w:cstheme="minorHAnsi"/>
        </w:rPr>
      </w:pPr>
      <w:ins w:id="287" w:author="Craig Tyson" w:date="2021-08-10T10:21:00Z">
        <w:r>
          <w:rPr>
            <w:rFonts w:eastAsia="Calibri" w:cstheme="minorHAnsi"/>
          </w:rPr>
          <w:tab/>
        </w:r>
        <w:r w:rsidRPr="000E7B9F">
          <w:rPr>
            <w:rFonts w:eastAsia="Calibri" w:cstheme="minorHAnsi"/>
            <w:highlight w:val="red"/>
            <w:rPrChange w:id="288" w:author="Craig Tyson" w:date="2021-08-10T10:22:00Z">
              <w:rPr>
                <w:rFonts w:eastAsia="Calibri" w:cstheme="minorHAnsi"/>
              </w:rPr>
            </w:rPrChange>
          </w:rPr>
          <w:t xml:space="preserve">References not sequential and </w:t>
        </w:r>
      </w:ins>
      <w:ins w:id="289" w:author="Craig Tyson" w:date="2021-08-10T10:22:00Z">
        <w:r w:rsidRPr="000E7B9F">
          <w:rPr>
            <w:rFonts w:eastAsia="Calibri" w:cstheme="minorHAnsi"/>
            <w:highlight w:val="red"/>
            <w:rPrChange w:id="290" w:author="Craig Tyson" w:date="2021-08-10T10:22:00Z">
              <w:rPr>
                <w:rFonts w:eastAsia="Calibri" w:cstheme="minorHAnsi"/>
              </w:rPr>
            </w:rPrChange>
          </w:rPr>
          <w:t xml:space="preserve">looks like there is a different counter for complaints and compliments but both are sent with the same </w:t>
        </w:r>
        <w:proofErr w:type="gramStart"/>
        <w:r w:rsidRPr="000E7B9F">
          <w:rPr>
            <w:rFonts w:eastAsia="Calibri" w:cstheme="minorHAnsi"/>
            <w:highlight w:val="red"/>
            <w:rPrChange w:id="291" w:author="Craig Tyson" w:date="2021-08-10T10:22:00Z">
              <w:rPr>
                <w:rFonts w:eastAsia="Calibri" w:cstheme="minorHAnsi"/>
              </w:rPr>
            </w:rPrChange>
          </w:rPr>
          <w:t>prefix</w:t>
        </w:r>
        <w:proofErr w:type="gramEnd"/>
        <w:r w:rsidRPr="000E7B9F">
          <w:rPr>
            <w:rFonts w:eastAsia="Calibri" w:cstheme="minorHAnsi"/>
            <w:highlight w:val="red"/>
            <w:rPrChange w:id="292" w:author="Craig Tyson" w:date="2021-08-10T10:22:00Z">
              <w:rPr>
                <w:rFonts w:eastAsia="Calibri" w:cstheme="minorHAnsi"/>
              </w:rPr>
            </w:rPrChange>
          </w:rPr>
          <w:t xml:space="preserve"> so it is possible to have duplicate IDs for two different cases.</w:t>
        </w:r>
      </w:ins>
      <w:ins w:id="293" w:author="Vivek Nair" w:date="2021-08-11T14:20:00Z">
        <w:r w:rsidR="0002793F">
          <w:rPr>
            <w:rFonts w:eastAsia="Calibri" w:cstheme="minorHAnsi"/>
          </w:rPr>
          <w:t xml:space="preserve"> </w:t>
        </w:r>
      </w:ins>
    </w:p>
    <w:p w14:paraId="5B250349" w14:textId="70C3DB91" w:rsidR="0002793F" w:rsidRDefault="0002793F">
      <w:pPr>
        <w:ind w:left="720"/>
        <w:rPr>
          <w:ins w:id="294" w:author="Craig Tyson" w:date="2021-08-10T10:22:00Z"/>
          <w:rFonts w:eastAsia="Calibri" w:cstheme="minorHAnsi"/>
        </w:rPr>
      </w:pPr>
      <w:ins w:id="295" w:author="Vivek Nair" w:date="2021-08-11T14:20:00Z">
        <w:r>
          <w:rPr>
            <w:rFonts w:ascii="Calibri" w:hAnsi="Calibri" w:cs="Calibri"/>
            <w:color w:val="000000"/>
            <w:shd w:val="clear" w:color="auto" w:fill="FFFFFF"/>
          </w:rPr>
          <w:t>We shall make the reference numbers to be sequential &amp; give different prefix for each such as Complaint - WNA-CMP-, Compliment - WNA-COM</w:t>
        </w:r>
        <w:proofErr w:type="gramStart"/>
        <w:r>
          <w:rPr>
            <w:rFonts w:ascii="Calibri" w:hAnsi="Calibri" w:cs="Calibri"/>
            <w:color w:val="000000"/>
            <w:shd w:val="clear" w:color="auto" w:fill="FFFFFF"/>
          </w:rPr>
          <w:t>-,Suggestion</w:t>
        </w:r>
        <w:proofErr w:type="gramEnd"/>
        <w:r>
          <w:rPr>
            <w:rFonts w:ascii="Calibri" w:hAnsi="Calibri" w:cs="Calibri"/>
            <w:color w:val="000000"/>
            <w:shd w:val="clear" w:color="auto" w:fill="FFFFFF"/>
          </w:rPr>
          <w:t xml:space="preserve">  - WNA-SUG- etc. Would that be fine?</w:t>
        </w:r>
      </w:ins>
    </w:p>
    <w:p w14:paraId="1958C8EB" w14:textId="4ED479AE" w:rsidR="000E7B9F" w:rsidRDefault="00AE20E8">
      <w:pPr>
        <w:ind w:left="720"/>
        <w:rPr>
          <w:ins w:id="296" w:author="Craig Tyson" w:date="2021-08-10T10:27:00Z"/>
          <w:rFonts w:eastAsia="Calibri" w:cstheme="minorHAnsi"/>
        </w:rPr>
      </w:pPr>
      <w:ins w:id="297" w:author="Craig Tyson" w:date="2021-08-10T10:25:00Z">
        <w:r w:rsidRPr="00AE20E8">
          <w:rPr>
            <w:rFonts w:eastAsia="Calibri" w:cstheme="minorHAnsi"/>
            <w:highlight w:val="red"/>
            <w:rPrChange w:id="298" w:author="Craig Tyson" w:date="2021-08-10T10:26:00Z">
              <w:rPr>
                <w:rFonts w:eastAsia="Calibri" w:cstheme="minorHAnsi"/>
              </w:rPr>
            </w:rPrChange>
          </w:rPr>
          <w:t xml:space="preserve">Feedback Form SMS Missing the </w:t>
        </w:r>
        <w:proofErr w:type="spellStart"/>
        <w:r w:rsidRPr="00AE20E8">
          <w:rPr>
            <w:rFonts w:eastAsia="Calibri" w:cstheme="minorHAnsi"/>
            <w:highlight w:val="red"/>
            <w:rPrChange w:id="299" w:author="Craig Tyson" w:date="2021-08-10T10:26:00Z">
              <w:rPr>
                <w:rFonts w:eastAsia="Calibri" w:cstheme="minorHAnsi"/>
              </w:rPr>
            </w:rPrChange>
          </w:rPr>
          <w:t>ReferenceID</w:t>
        </w:r>
        <w:proofErr w:type="spellEnd"/>
        <w:r w:rsidRPr="00AE20E8">
          <w:rPr>
            <w:rFonts w:eastAsia="Calibri" w:cstheme="minorHAnsi"/>
            <w:highlight w:val="red"/>
            <w:rPrChange w:id="300" w:author="Craig Tyson" w:date="2021-08-10T10:26:00Z">
              <w:rPr>
                <w:rFonts w:eastAsia="Calibri" w:cstheme="minorHAnsi"/>
              </w:rPr>
            </w:rPrChange>
          </w:rPr>
          <w:t xml:space="preserve"> </w:t>
        </w:r>
      </w:ins>
      <w:ins w:id="301" w:author="Craig Tyson" w:date="2021-08-10T10:26:00Z">
        <w:r w:rsidRPr="00AE20E8">
          <w:rPr>
            <w:rFonts w:eastAsia="Calibri" w:cstheme="minorHAnsi"/>
            <w:highlight w:val="red"/>
            <w:rPrChange w:id="302" w:author="Craig Tyson" w:date="2021-08-10T10:26:00Z">
              <w:rPr>
                <w:rFonts w:eastAsia="Calibri" w:cstheme="minorHAnsi"/>
              </w:rPr>
            </w:rPrChange>
          </w:rPr>
          <w:t>–</w:t>
        </w:r>
      </w:ins>
      <w:ins w:id="303" w:author="Craig Tyson" w:date="2021-08-10T10:25:00Z">
        <w:r w:rsidRPr="00AE20E8">
          <w:rPr>
            <w:rFonts w:eastAsia="Calibri" w:cstheme="minorHAnsi"/>
            <w:highlight w:val="red"/>
            <w:rPrChange w:id="304" w:author="Craig Tyson" w:date="2021-08-10T10:26:00Z">
              <w:rPr>
                <w:rFonts w:eastAsia="Calibri" w:cstheme="minorHAnsi"/>
              </w:rPr>
            </w:rPrChange>
          </w:rPr>
          <w:t xml:space="preserve"> P</w:t>
        </w:r>
      </w:ins>
      <w:ins w:id="305" w:author="Craig Tyson" w:date="2021-08-10T10:26:00Z">
        <w:r w:rsidRPr="00AE20E8">
          <w:rPr>
            <w:rFonts w:eastAsia="Calibri" w:cstheme="minorHAnsi"/>
            <w:highlight w:val="red"/>
            <w:rPrChange w:id="306" w:author="Craig Tyson" w:date="2021-08-10T10:26:00Z">
              <w:rPr>
                <w:rFonts w:eastAsia="Calibri" w:cstheme="minorHAnsi"/>
              </w:rPr>
            </w:rPrChange>
          </w:rPr>
          <w:t>1</w:t>
        </w:r>
      </w:ins>
    </w:p>
    <w:p w14:paraId="38F254C6" w14:textId="1C5A5952" w:rsidR="0002793F" w:rsidRPr="00FA74CA" w:rsidRDefault="00AE20E8" w:rsidP="0002793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ins w:id="307" w:author="Vivek Nair" w:date="2021-08-11T14:19:00Z"/>
          <w:rFonts w:ascii="Calibri" w:eastAsia="Times New Roman" w:hAnsi="Calibri" w:cs="Calibri"/>
          <w:color w:val="70AD47" w:themeColor="accent6"/>
          <w:sz w:val="24"/>
          <w:szCs w:val="24"/>
          <w:rPrChange w:id="308" w:author="Vivek Nair" w:date="2021-08-11T14:38:00Z">
            <w:rPr>
              <w:ins w:id="309" w:author="Vivek Nair" w:date="2021-08-11T14:19:00Z"/>
              <w:rFonts w:ascii="Calibri" w:eastAsia="Times New Roman" w:hAnsi="Calibri" w:cs="Calibri"/>
              <w:color w:val="000000"/>
              <w:sz w:val="24"/>
              <w:szCs w:val="24"/>
            </w:rPr>
          </w:rPrChange>
        </w:rPr>
      </w:pPr>
      <w:ins w:id="310" w:author="Craig Tyson" w:date="2021-08-10T10:27:00Z">
        <w:r w:rsidRPr="00AE20E8">
          <w:rPr>
            <w:rFonts w:eastAsia="Calibri" w:cstheme="minorHAnsi"/>
            <w:highlight w:val="red"/>
            <w:rPrChange w:id="311" w:author="Craig Tyson" w:date="2021-08-10T10:27:00Z">
              <w:rPr>
                <w:rFonts w:eastAsia="Calibri" w:cstheme="minorHAnsi"/>
              </w:rPr>
            </w:rPrChange>
          </w:rPr>
          <w:t>SMS Does not Mention National Ambulance – P1</w:t>
        </w:r>
      </w:ins>
      <w:ins w:id="312" w:author="Vivek Nair" w:date="2021-08-11T14:19:00Z">
        <w:r w:rsidR="0002793F">
          <w:rPr>
            <w:rFonts w:eastAsia="Calibri" w:cstheme="minorHAnsi"/>
          </w:rPr>
          <w:t xml:space="preserve"> </w:t>
        </w:r>
        <w:r w:rsidR="0002793F" w:rsidRPr="00FA74CA">
          <w:rPr>
            <w:rFonts w:ascii="Calibri" w:eastAsia="Times New Roman" w:hAnsi="Calibri" w:cs="Calibri"/>
            <w:color w:val="70AD47" w:themeColor="accent6"/>
            <w:sz w:val="24"/>
            <w:szCs w:val="24"/>
            <w:bdr w:val="none" w:sz="0" w:space="0" w:color="auto" w:frame="1"/>
            <w:shd w:val="clear" w:color="auto" w:fill="FFFFFF"/>
            <w:rPrChange w:id="313" w:author="Vivek Nair" w:date="2021-08-11T14:38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- As informed before on email the whole content of the SMS including the reference number should be of 160 characters. </w:t>
        </w:r>
        <w:proofErr w:type="gramStart"/>
        <w:r w:rsidR="0002793F" w:rsidRPr="00FA74CA">
          <w:rPr>
            <w:rFonts w:ascii="Calibri" w:eastAsia="Times New Roman" w:hAnsi="Calibri" w:cs="Calibri"/>
            <w:color w:val="70AD47" w:themeColor="accent6"/>
            <w:sz w:val="24"/>
            <w:szCs w:val="24"/>
            <w:bdr w:val="none" w:sz="0" w:space="0" w:color="auto" w:frame="1"/>
            <w:shd w:val="clear" w:color="auto" w:fill="FFFFFF"/>
            <w:rPrChange w:id="314" w:author="Vivek Nair" w:date="2021-08-11T14:38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>Otherwise</w:t>
        </w:r>
        <w:proofErr w:type="gramEnd"/>
        <w:r w:rsidR="0002793F" w:rsidRPr="00FA74CA">
          <w:rPr>
            <w:rFonts w:ascii="Calibri" w:eastAsia="Times New Roman" w:hAnsi="Calibri" w:cs="Calibri"/>
            <w:color w:val="70AD47" w:themeColor="accent6"/>
            <w:sz w:val="24"/>
            <w:szCs w:val="24"/>
            <w:bdr w:val="none" w:sz="0" w:space="0" w:color="auto" w:frame="1"/>
            <w:shd w:val="clear" w:color="auto" w:fill="FFFFFF"/>
            <w:rPrChange w:id="315" w:author="Vivek Nair" w:date="2021-08-11T14:38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 the characters of the SMS would be trimmed to 160 characters. Now the </w:t>
        </w:r>
        <w:proofErr w:type="spellStart"/>
        <w:r w:rsidR="0002793F" w:rsidRPr="00FA74CA">
          <w:rPr>
            <w:rFonts w:ascii="Calibri" w:eastAsia="Times New Roman" w:hAnsi="Calibri" w:cs="Calibri"/>
            <w:color w:val="70AD47" w:themeColor="accent6"/>
            <w:sz w:val="24"/>
            <w:szCs w:val="24"/>
            <w:bdr w:val="none" w:sz="0" w:space="0" w:color="auto" w:frame="1"/>
            <w:shd w:val="clear" w:color="auto" w:fill="FFFFFF"/>
            <w:rPrChange w:id="316" w:author="Vivek Nair" w:date="2021-08-11T14:38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>sms</w:t>
        </w:r>
        <w:proofErr w:type="spellEnd"/>
        <w:r w:rsidR="0002793F" w:rsidRPr="00FA74CA">
          <w:rPr>
            <w:rFonts w:ascii="Calibri" w:eastAsia="Times New Roman" w:hAnsi="Calibri" w:cs="Calibri"/>
            <w:color w:val="70AD47" w:themeColor="accent6"/>
            <w:sz w:val="24"/>
            <w:szCs w:val="24"/>
            <w:bdr w:val="none" w:sz="0" w:space="0" w:color="auto" w:frame="1"/>
            <w:shd w:val="clear" w:color="auto" w:fill="FFFFFF"/>
            <w:rPrChange w:id="317" w:author="Vivek Nair" w:date="2021-08-11T14:38:00Z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rPrChange>
          </w:rPr>
          <w:t xml:space="preserve"> content is already above 160 characters due to which reference number is not visible.</w:t>
        </w:r>
      </w:ins>
    </w:p>
    <w:p w14:paraId="484CE725" w14:textId="43AB12C3" w:rsidR="00AE20E8" w:rsidRDefault="00AE20E8">
      <w:pPr>
        <w:ind w:left="720"/>
        <w:rPr>
          <w:ins w:id="318" w:author="Craig Tyson" w:date="2021-08-10T10:26:00Z"/>
          <w:rFonts w:eastAsia="Calibri" w:cstheme="minorHAnsi"/>
        </w:rPr>
      </w:pPr>
    </w:p>
    <w:p w14:paraId="3FC4D604" w14:textId="77777777" w:rsidR="00034C8B" w:rsidRDefault="00034C8B">
      <w:pPr>
        <w:ind w:left="720"/>
        <w:rPr>
          <w:ins w:id="319" w:author="Craig Tyson" w:date="2021-08-10T10:40:00Z"/>
          <w:rFonts w:eastAsia="Calibri" w:cstheme="minorHAnsi"/>
          <w:highlight w:val="red"/>
        </w:rPr>
      </w:pPr>
    </w:p>
    <w:p w14:paraId="63FF28FE" w14:textId="013DE280" w:rsidR="00AE20E8" w:rsidRPr="00034C8B" w:rsidRDefault="00034C8B">
      <w:pPr>
        <w:ind w:left="720"/>
        <w:rPr>
          <w:ins w:id="320" w:author="Craig Tyson" w:date="2021-08-10T10:39:00Z"/>
          <w:rFonts w:eastAsia="Calibri" w:cstheme="minorHAnsi"/>
          <w:highlight w:val="red"/>
          <w:rPrChange w:id="321" w:author="Craig Tyson" w:date="2021-08-10T10:40:00Z">
            <w:rPr>
              <w:ins w:id="322" w:author="Craig Tyson" w:date="2021-08-10T10:39:00Z"/>
              <w:rFonts w:eastAsia="Calibri" w:cstheme="minorHAnsi"/>
            </w:rPr>
          </w:rPrChange>
        </w:rPr>
      </w:pPr>
      <w:ins w:id="323" w:author="Craig Tyson" w:date="2021-08-10T10:40:00Z">
        <w:r>
          <w:rPr>
            <w:rFonts w:eastAsia="Calibri" w:cstheme="minorHAnsi"/>
            <w:highlight w:val="red"/>
          </w:rPr>
          <w:lastRenderedPageBreak/>
          <w:t xml:space="preserve">UI - </w:t>
        </w:r>
      </w:ins>
      <w:ins w:id="324" w:author="Craig Tyson" w:date="2021-08-10T10:39:00Z">
        <w:r w:rsidRPr="00034C8B">
          <w:rPr>
            <w:rFonts w:eastAsia="Calibri" w:cstheme="minorHAnsi"/>
            <w:highlight w:val="red"/>
            <w:rPrChange w:id="325" w:author="Craig Tyson" w:date="2021-08-10T10:40:00Z">
              <w:rPr>
                <w:rFonts w:eastAsia="Calibri" w:cstheme="minorHAnsi"/>
              </w:rPr>
            </w:rPrChange>
          </w:rPr>
          <w:t>Supplier Form – P1</w:t>
        </w:r>
      </w:ins>
    </w:p>
    <w:p w14:paraId="06DE8E0F" w14:textId="4827FF9B" w:rsidR="00034C8B" w:rsidRPr="00034C8B" w:rsidRDefault="00034C8B">
      <w:pPr>
        <w:ind w:left="720"/>
        <w:rPr>
          <w:ins w:id="326" w:author="Craig Tyson" w:date="2021-08-10T10:24:00Z"/>
          <w:rFonts w:eastAsia="Calibri" w:cstheme="minorHAnsi"/>
          <w:highlight w:val="red"/>
          <w:rPrChange w:id="327" w:author="Craig Tyson" w:date="2021-08-10T10:42:00Z">
            <w:rPr>
              <w:ins w:id="328" w:author="Craig Tyson" w:date="2021-08-10T10:24:00Z"/>
              <w:rFonts w:eastAsia="Calibri" w:cstheme="minorHAnsi"/>
            </w:rPr>
          </w:rPrChange>
        </w:rPr>
      </w:pPr>
      <w:ins w:id="329" w:author="Craig Tyson" w:date="2021-08-10T10:39:00Z">
        <w:r w:rsidRPr="00034C8B">
          <w:rPr>
            <w:rFonts w:eastAsia="Calibri" w:cstheme="minorHAnsi"/>
            <w:highlight w:val="red"/>
            <w:rPrChange w:id="330" w:author="Craig Tyson" w:date="2021-08-10T10:42:00Z">
              <w:rPr>
                <w:rFonts w:eastAsia="Calibri" w:cstheme="minorHAnsi"/>
              </w:rPr>
            </w:rPrChange>
          </w:rPr>
          <w:tab/>
          <w:t>Equivalent Certifications – File uploa</w:t>
        </w:r>
      </w:ins>
      <w:ins w:id="331" w:author="Craig Tyson" w:date="2021-08-10T10:40:00Z">
        <w:r w:rsidRPr="00034C8B">
          <w:rPr>
            <w:rFonts w:eastAsia="Calibri" w:cstheme="minorHAnsi"/>
            <w:highlight w:val="red"/>
            <w:rPrChange w:id="332" w:author="Craig Tyson" w:date="2021-08-10T10:42:00Z">
              <w:rPr>
                <w:rFonts w:eastAsia="Calibri" w:cstheme="minorHAnsi"/>
              </w:rPr>
            </w:rPrChange>
          </w:rPr>
          <w:t>d not working</w:t>
        </w:r>
      </w:ins>
    </w:p>
    <w:p w14:paraId="13431E74" w14:textId="1549CCBD" w:rsidR="000E7B9F" w:rsidRPr="00034C8B" w:rsidRDefault="00034C8B">
      <w:pPr>
        <w:ind w:left="720"/>
        <w:rPr>
          <w:ins w:id="333" w:author="Craig Tyson" w:date="2021-08-10T10:42:00Z"/>
          <w:rFonts w:eastAsia="Calibri" w:cstheme="minorHAnsi"/>
          <w:highlight w:val="red"/>
          <w:rPrChange w:id="334" w:author="Craig Tyson" w:date="2021-08-10T10:42:00Z">
            <w:rPr>
              <w:ins w:id="335" w:author="Craig Tyson" w:date="2021-08-10T10:42:00Z"/>
              <w:rFonts w:eastAsia="Calibri" w:cstheme="minorHAnsi"/>
            </w:rPr>
          </w:rPrChange>
        </w:rPr>
      </w:pPr>
      <w:ins w:id="336" w:author="Craig Tyson" w:date="2021-08-10T10:42:00Z">
        <w:r w:rsidRPr="00034C8B">
          <w:rPr>
            <w:rFonts w:eastAsia="Calibri" w:cstheme="minorHAnsi"/>
            <w:highlight w:val="red"/>
            <w:rPrChange w:id="337" w:author="Craig Tyson" w:date="2021-08-10T10:42:00Z">
              <w:rPr>
                <w:rFonts w:eastAsia="Calibri" w:cstheme="minorHAnsi"/>
              </w:rPr>
            </w:rPrChange>
          </w:rPr>
          <w:tab/>
          <w:t>Email Format not checked for</w:t>
        </w:r>
      </w:ins>
    </w:p>
    <w:p w14:paraId="4B401C5E" w14:textId="401180BA" w:rsidR="00034C8B" w:rsidRDefault="00034C8B">
      <w:pPr>
        <w:ind w:left="720"/>
        <w:rPr>
          <w:ins w:id="338" w:author="Craig Tyson" w:date="2021-08-10T10:22:00Z"/>
          <w:rFonts w:eastAsia="Calibri" w:cstheme="minorHAnsi"/>
        </w:rPr>
      </w:pPr>
      <w:ins w:id="339" w:author="Craig Tyson" w:date="2021-08-10T10:42:00Z">
        <w:r w:rsidRPr="00034C8B">
          <w:rPr>
            <w:rFonts w:eastAsia="Calibri" w:cstheme="minorHAnsi"/>
            <w:highlight w:val="red"/>
            <w:rPrChange w:id="340" w:author="Craig Tyson" w:date="2021-08-10T10:42:00Z">
              <w:rPr>
                <w:rFonts w:eastAsia="Calibri" w:cstheme="minorHAnsi"/>
              </w:rPr>
            </w:rPrChange>
          </w:rPr>
          <w:tab/>
          <w:t>Uploaded files remain on form after submitted</w:t>
        </w:r>
      </w:ins>
    </w:p>
    <w:p w14:paraId="6DA3E583" w14:textId="77777777" w:rsidR="000E7B9F" w:rsidRPr="002446A5" w:rsidRDefault="000E7B9F">
      <w:pPr>
        <w:ind w:left="720"/>
        <w:rPr>
          <w:rFonts w:eastAsia="Calibri" w:cstheme="minorHAnsi"/>
          <w:color w:val="ED7D31" w:themeColor="accent2"/>
        </w:rPr>
      </w:pPr>
    </w:p>
    <w:p w14:paraId="6588083E" w14:textId="77777777" w:rsidR="00DC5FB3" w:rsidRPr="002446A5" w:rsidRDefault="00DC5FB3">
      <w:pPr>
        <w:ind w:left="720"/>
        <w:rPr>
          <w:rFonts w:eastAsia="Calibri" w:cstheme="minorHAnsi"/>
        </w:rPr>
      </w:pPr>
    </w:p>
    <w:p w14:paraId="2EB126F7" w14:textId="77777777" w:rsidR="00DC5FB3" w:rsidRPr="002446A5" w:rsidRDefault="00DC5FB3">
      <w:pPr>
        <w:rPr>
          <w:rFonts w:eastAsia="Calibri" w:cstheme="minorHAnsi"/>
        </w:rPr>
      </w:pPr>
    </w:p>
    <w:p w14:paraId="5D308F8B" w14:textId="77777777" w:rsidR="00DC5FB3" w:rsidRPr="002446A5" w:rsidRDefault="00DC5FB3">
      <w:pPr>
        <w:rPr>
          <w:rFonts w:eastAsia="Calibri" w:cstheme="minorHAnsi"/>
        </w:rPr>
      </w:pPr>
    </w:p>
    <w:p w14:paraId="2AFFC215" w14:textId="77777777" w:rsidR="00DC5FB3" w:rsidRPr="002446A5" w:rsidRDefault="00DC5FB3">
      <w:pPr>
        <w:rPr>
          <w:rFonts w:eastAsia="Calibri" w:cstheme="minorHAnsi"/>
        </w:rPr>
      </w:pPr>
    </w:p>
    <w:p w14:paraId="30C55966" w14:textId="679CF31F" w:rsidR="00DC5FB3" w:rsidRPr="002446A5" w:rsidDel="000E7B9F" w:rsidRDefault="00E748C7">
      <w:pPr>
        <w:rPr>
          <w:del w:id="341" w:author="Craig Tyson" w:date="2021-08-10T10:24:00Z"/>
          <w:rFonts w:eastAsia="Calibri" w:cstheme="minorHAnsi"/>
        </w:rPr>
      </w:pPr>
      <w:del w:id="342" w:author="Craig Tyson" w:date="2021-08-10T10:24:00Z">
        <w:r w:rsidRPr="002446A5" w:rsidDel="000E7B9F">
          <w:rPr>
            <w:rFonts w:eastAsia="Calibri" w:cstheme="minorHAnsi"/>
          </w:rPr>
          <w:delText>English pages</w:delText>
        </w:r>
      </w:del>
    </w:p>
    <w:p w14:paraId="1E03799F" w14:textId="77777777" w:rsidR="00DC5FB3" w:rsidRPr="002446A5" w:rsidRDefault="00DC5FB3">
      <w:pPr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5"/>
        <w:gridCol w:w="2649"/>
        <w:gridCol w:w="330"/>
        <w:gridCol w:w="2454"/>
        <w:gridCol w:w="330"/>
      </w:tblGrid>
      <w:tr w:rsidR="0029654E" w:rsidRPr="002446A5" w14:paraId="406FD0E7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7AE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Page Link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04429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Required change- English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AFBC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P 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9AD2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Required change- Arabic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2301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P</w:t>
            </w:r>
          </w:p>
        </w:tc>
      </w:tr>
      <w:tr w:rsidR="0029654E" w:rsidRPr="002446A5" w14:paraId="3327F68B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E0B35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Home Page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E650E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267A161" w14:textId="124F395C" w:rsidR="00DC5FB3" w:rsidRDefault="00E748C7">
            <w:pPr>
              <w:spacing w:after="0" w:line="240" w:lineRule="auto"/>
              <w:rPr>
                <w:ins w:id="343" w:author="Vivek Nair" w:date="2021-08-11T14:23:00Z"/>
                <w:rFonts w:eastAsia="Calibri Light" w:cstheme="minorHAnsi"/>
              </w:rPr>
            </w:pPr>
            <w:r w:rsidRPr="00F91E33">
              <w:rPr>
                <w:rFonts w:eastAsia="Calibri Light" w:cstheme="minorHAnsi"/>
              </w:rPr>
              <w:t xml:space="preserve">Hyper Link Services- </w:t>
            </w:r>
            <w:r w:rsidR="00EE0DD2" w:rsidRPr="00F91E33">
              <w:rPr>
                <w:rFonts w:eastAsia="Calibri Light" w:cstheme="minorHAnsi"/>
                <w:highlight w:val="red"/>
              </w:rPr>
              <w:t>this is already done</w:t>
            </w:r>
          </w:p>
          <w:p w14:paraId="04584AB4" w14:textId="4A368B6B" w:rsidR="0002793F" w:rsidRDefault="0002793F">
            <w:pPr>
              <w:spacing w:after="0" w:line="240" w:lineRule="auto"/>
              <w:rPr>
                <w:ins w:id="344" w:author="Vivek Nair" w:date="2021-08-11T14:23:00Z"/>
                <w:rFonts w:eastAsia="Calibri Light" w:cstheme="minorHAnsi"/>
              </w:rPr>
            </w:pPr>
          </w:p>
          <w:p w14:paraId="298F7245" w14:textId="1952FAA7" w:rsidR="0002793F" w:rsidRPr="00F91E33" w:rsidRDefault="0002793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A6D12B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278F055" w14:textId="0EE46CD3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C2FA1D5" w14:textId="297C71A0" w:rsidR="00D44CF8" w:rsidRPr="00F91E33" w:rsidRDefault="004F0D73">
            <w:pPr>
              <w:spacing w:after="0" w:line="240" w:lineRule="auto"/>
              <w:rPr>
                <w:rFonts w:eastAsia="Calibri Light" w:cstheme="minorHAnsi"/>
              </w:rPr>
            </w:pPr>
            <w:r w:rsidRPr="00DB1033">
              <w:rPr>
                <w:rFonts w:eastAsia="Calibri Light" w:cstheme="minorHAnsi"/>
                <w:color w:val="7030A0"/>
              </w:rPr>
              <w:t>Need to link title on home page with parent page (both AR and ENG</w:t>
            </w:r>
          </w:p>
          <w:p w14:paraId="4B431725" w14:textId="417922F4" w:rsidR="00D44CF8" w:rsidRPr="0002793F" w:rsidRDefault="0002793F" w:rsidP="0002793F">
            <w:pPr>
              <w:pStyle w:val="ListParagraph"/>
              <w:spacing w:after="0" w:line="240" w:lineRule="auto"/>
              <w:rPr>
                <w:rFonts w:eastAsia="Calibri Light" w:cstheme="minorHAnsi"/>
                <w:rPrChange w:id="345" w:author="Vivek Nair" w:date="2021-08-11T14:23:00Z">
                  <w:rPr/>
                </w:rPrChange>
              </w:rPr>
              <w:pPrChange w:id="346" w:author="Vivek Nair" w:date="2021-08-11T14:23:00Z">
                <w:pPr>
                  <w:spacing w:after="0" w:line="240" w:lineRule="auto"/>
                </w:pPr>
              </w:pPrChange>
            </w:pPr>
            <w:ins w:id="347" w:author="Vivek Nair" w:date="2021-08-11T14:23:00Z">
              <w:r>
                <w:rPr>
                  <w:rFonts w:eastAsia="Calibri Light" w:cstheme="minorHAnsi"/>
                </w:rPr>
                <w:t>This is done</w:t>
              </w:r>
            </w:ins>
          </w:p>
          <w:p w14:paraId="54A8E3A4" w14:textId="2D908DB4" w:rsidR="00DC5FB3" w:rsidRPr="001B308A" w:rsidRDefault="00E748C7" w:rsidP="001B308A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F91E33">
              <w:rPr>
                <w:rFonts w:eastAsia="Calibri Light" w:cstheme="minorHAnsi"/>
                <w:highlight w:val="yellow"/>
              </w:rPr>
              <w:t xml:space="preserve">Site Map must be created (after done with all other changes) </w:t>
            </w:r>
            <w:r w:rsidR="00EE0DD2" w:rsidRPr="00F91E33">
              <w:rPr>
                <w:rFonts w:eastAsia="Calibri Light" w:cstheme="minorHAnsi"/>
                <w:highlight w:val="yellow"/>
              </w:rPr>
              <w:t xml:space="preserve">– </w:t>
            </w:r>
            <w:r w:rsidR="00EE0DD2" w:rsidRPr="00F91E33">
              <w:rPr>
                <w:rFonts w:eastAsia="Calibri Light" w:cstheme="minorHAnsi"/>
                <w:highlight w:val="red"/>
              </w:rPr>
              <w:t>will discuss later</w:t>
            </w:r>
            <w:r w:rsidR="00DB1033" w:rsidRPr="00F91E33">
              <w:rPr>
                <w:rFonts w:eastAsia="Calibri Light" w:cstheme="minorHAnsi"/>
              </w:rPr>
              <w:t xml:space="preserve"> </w:t>
            </w:r>
          </w:p>
          <w:p w14:paraId="6E31E098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79A2F39" w14:textId="5F1A0CA6" w:rsidR="00DC5FB3" w:rsidRPr="00537B55" w:rsidRDefault="00E748C7" w:rsidP="00F91E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537B55">
              <w:rPr>
                <w:rFonts w:eastAsia="Calibri Light" w:cstheme="minorHAnsi"/>
                <w:color w:val="7030A0"/>
              </w:rPr>
              <w:t>Terms and Conditions and Privacy Policy</w:t>
            </w:r>
            <w:r w:rsidR="00F91E33" w:rsidRPr="00537B55">
              <w:rPr>
                <w:rFonts w:eastAsia="Calibri Light" w:cstheme="minorHAnsi"/>
                <w:color w:val="7030A0"/>
              </w:rPr>
              <w:t xml:space="preserve"> to be provided ASAP</w:t>
            </w:r>
          </w:p>
          <w:p w14:paraId="11125921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95ED62F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64B6C6" w14:textId="77777777" w:rsidR="00DC5FB3" w:rsidRPr="00F91E33" w:rsidRDefault="00E748C7">
            <w:pPr>
              <w:spacing w:after="0" w:line="240" w:lineRule="auto"/>
              <w:rPr>
                <w:rFonts w:eastAsia="Calibri Light" w:cstheme="minorHAnsi"/>
              </w:rPr>
            </w:pPr>
            <w:r w:rsidRPr="00F91E33">
              <w:rPr>
                <w:rFonts w:eastAsia="Calibri Light" w:cstheme="minorHAnsi"/>
                <w:highlight w:val="yellow"/>
              </w:rPr>
              <w:t xml:space="preserve">Activate Search button </w:t>
            </w:r>
            <w:r w:rsidR="00560731" w:rsidRPr="00F91E33">
              <w:rPr>
                <w:rFonts w:eastAsia="Calibri Light" w:cstheme="minorHAnsi"/>
                <w:highlight w:val="yellow"/>
              </w:rPr>
              <w:t>–</w:t>
            </w:r>
            <w:r w:rsidRPr="00F91E33">
              <w:rPr>
                <w:rFonts w:eastAsia="Calibri Light" w:cstheme="minorHAnsi"/>
                <w:highlight w:val="yellow"/>
              </w:rPr>
              <w:t xml:space="preserve"> </w:t>
            </w:r>
            <w:r w:rsidR="00560731" w:rsidRPr="00F91E33">
              <w:rPr>
                <w:rFonts w:eastAsia="Calibri Light" w:cstheme="minorHAnsi"/>
                <w:highlight w:val="yellow"/>
              </w:rPr>
              <w:t>have not got time for this as this needs to be done on core level</w:t>
            </w:r>
          </w:p>
          <w:p w14:paraId="120894B6" w14:textId="5F3EB5DE" w:rsidR="00DB1033" w:rsidRDefault="00DB1033">
            <w:pPr>
              <w:spacing w:after="0" w:line="240" w:lineRule="auto"/>
              <w:rPr>
                <w:ins w:id="348" w:author="Vivek Nair" w:date="2021-08-11T14:24:00Z"/>
                <w:rFonts w:cstheme="minorHAnsi"/>
                <w:color w:val="7030A0"/>
              </w:rPr>
            </w:pPr>
            <w:r w:rsidRPr="00F91E33">
              <w:rPr>
                <w:rFonts w:cstheme="minorHAnsi"/>
                <w:color w:val="7030A0"/>
              </w:rPr>
              <w:t>Update us on status of this</w:t>
            </w:r>
          </w:p>
          <w:p w14:paraId="4CDAA1F0" w14:textId="77777777" w:rsidR="0002793F" w:rsidRPr="0081793F" w:rsidRDefault="0002793F" w:rsidP="0002793F">
            <w:pPr>
              <w:shd w:val="clear" w:color="auto" w:fill="FFFFFF"/>
              <w:spacing w:before="100" w:beforeAutospacing="1" w:after="100" w:afterAutospacing="1" w:line="240" w:lineRule="auto"/>
              <w:rPr>
                <w:ins w:id="349" w:author="Vivek Nair" w:date="2021-08-11T14:24:00Z"/>
                <w:rFonts w:ascii="Calibri" w:eastAsia="Times New Roman" w:hAnsi="Calibri" w:cs="Calibri"/>
                <w:color w:val="70AD47" w:themeColor="accent6"/>
                <w:sz w:val="24"/>
                <w:szCs w:val="24"/>
                <w:rPrChange w:id="350" w:author="Vivek Nair" w:date="2021-08-11T14:38:00Z">
                  <w:rPr>
                    <w:ins w:id="351" w:author="Vivek Nair" w:date="2021-08-11T14:24:00Z"/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rPrChange>
              </w:rPr>
              <w:pPrChange w:id="352" w:author="Vivek Nair" w:date="2021-08-11T14:24:00Z">
                <w:pPr>
                  <w:numPr>
                    <w:numId w:val="6"/>
                  </w:numPr>
                  <w:shd w:val="clear" w:color="auto" w:fill="FFFFFF"/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</w:pPr>
              </w:pPrChange>
            </w:pPr>
            <w:ins w:id="353" w:author="Vivek Nair" w:date="2021-08-11T14:24:00Z"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354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 xml:space="preserve">As per going live do you need Search &amp; </w:t>
              </w:r>
              <w:proofErr w:type="spellStart"/>
              <w:proofErr w:type="gramStart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355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>SiteMap</w:t>
              </w:r>
              <w:proofErr w:type="spellEnd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356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>  to</w:t>
              </w:r>
              <w:proofErr w:type="gramEnd"/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357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t xml:space="preserve"> be available as this is not a readymade functionality </w:t>
              </w:r>
              <w:r w:rsidRPr="0081793F">
                <w:rPr>
                  <w:rFonts w:ascii="Calibri" w:eastAsia="Times New Roman" w:hAnsi="Calibri" w:cs="Calibri"/>
                  <w:color w:val="70AD47" w:themeColor="accent6"/>
                  <w:sz w:val="24"/>
                  <w:szCs w:val="24"/>
                  <w:rPrChange w:id="358" w:author="Vivek Nair" w:date="2021-08-11T14:38:00Z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rPrChange>
                </w:rPr>
                <w:lastRenderedPageBreak/>
                <w:t>or plugin in available for it, we need to build it?</w:t>
              </w:r>
            </w:ins>
          </w:p>
          <w:p w14:paraId="03D3ED94" w14:textId="77777777" w:rsidR="0002793F" w:rsidRPr="00F91E33" w:rsidRDefault="0002793F">
            <w:pPr>
              <w:spacing w:after="0" w:line="240" w:lineRule="auto"/>
              <w:rPr>
                <w:rFonts w:cstheme="minorHAnsi"/>
                <w:color w:val="7030A0"/>
              </w:rPr>
            </w:pPr>
          </w:p>
          <w:p w14:paraId="504C1126" w14:textId="77777777" w:rsidR="00D44CF8" w:rsidRPr="00F91E33" w:rsidRDefault="00D44CF8">
            <w:pPr>
              <w:spacing w:after="0" w:line="240" w:lineRule="auto"/>
              <w:rPr>
                <w:rFonts w:cstheme="minorHAnsi"/>
              </w:rPr>
            </w:pPr>
          </w:p>
          <w:p w14:paraId="6382307B" w14:textId="77777777" w:rsidR="00F91E33" w:rsidRPr="00F91E33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F91E33">
              <w:rPr>
                <w:rStyle w:val="s2"/>
                <w:color w:val="7030A0"/>
              </w:rPr>
              <w:t>Homepage header: keep video + year of the 50th banner and remove the other photos</w:t>
            </w:r>
          </w:p>
          <w:p w14:paraId="148AB7A0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7FA76565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53E9C3C9" w14:textId="77777777" w:rsidR="00F91E33" w:rsidRPr="001B308A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1B308A">
              <w:rPr>
                <w:rStyle w:val="s2"/>
                <w:color w:val="7030A0"/>
              </w:rPr>
              <w:t xml:space="preserve">App: it should be a </w:t>
            </w:r>
            <w:proofErr w:type="gramStart"/>
            <w:r w:rsidRPr="001B308A">
              <w:rPr>
                <w:rStyle w:val="s2"/>
                <w:color w:val="7030A0"/>
              </w:rPr>
              <w:t>two line</w:t>
            </w:r>
            <w:proofErr w:type="gramEnd"/>
            <w:r w:rsidRPr="001B308A">
              <w:rPr>
                <w:rStyle w:val="s2"/>
                <w:color w:val="7030A0"/>
              </w:rPr>
              <w:t xml:space="preserve"> text.</w:t>
            </w:r>
          </w:p>
          <w:p w14:paraId="4A08C5AB" w14:textId="77777777" w:rsidR="00F91E33" w:rsidRPr="001B308A" w:rsidRDefault="00F91E33" w:rsidP="00F91E3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1B308A">
              <w:rPr>
                <w:rStyle w:val="s2"/>
                <w:color w:val="7030A0"/>
              </w:rPr>
              <w:t>Download it today for a safer tomorrow! Should be moved to the line before it. </w:t>
            </w:r>
          </w:p>
          <w:p w14:paraId="4D940E2E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43F0EB7A" w14:textId="77777777" w:rsidR="00F91E33" w:rsidRPr="00F91E33" w:rsidRDefault="00F91E33" w:rsidP="00F91E33">
            <w:pPr>
              <w:pStyle w:val="p3"/>
              <w:spacing w:before="0" w:beforeAutospacing="0" w:after="0" w:afterAutospacing="0"/>
            </w:pPr>
          </w:p>
          <w:p w14:paraId="189BB7A5" w14:textId="77777777" w:rsidR="00D44CF8" w:rsidRPr="00F91E33" w:rsidRDefault="00D44CF8">
            <w:pPr>
              <w:spacing w:after="0" w:line="240" w:lineRule="auto"/>
              <w:rPr>
                <w:rFonts w:cstheme="minorHAnsi"/>
                <w:lang w:val="en-AE"/>
              </w:rPr>
            </w:pPr>
          </w:p>
          <w:p w14:paraId="764BBF02" w14:textId="113AD21F" w:rsidR="00D44CF8" w:rsidRPr="00F91E33" w:rsidRDefault="00D44CF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B559B" w14:textId="77777777" w:rsidR="00D44CF8" w:rsidRPr="00F91E33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5E0422" w14:textId="2B350CE2" w:rsidR="00DC5FB3" w:rsidRPr="00F91E33" w:rsidRDefault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32D181EA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71C7B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A06E1C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6589A44" w14:textId="77777777" w:rsidR="00537B55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71D21BB" w14:textId="45FC9796" w:rsidR="00D44CF8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65040F2" w14:textId="4FD82E9F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86C4CE1" w14:textId="77777777" w:rsidR="00537B55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E63C01" w14:textId="4E1E8DFE" w:rsidR="00DC5FB3" w:rsidRPr="00F91E33" w:rsidRDefault="00D95DE1" w:rsidP="00D95DE1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7798993F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43C1081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520033" w14:textId="77777777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43ED9D5" w14:textId="6D20E1F1" w:rsidR="00DC5FB3" w:rsidRPr="00F91E3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37BA16" w14:textId="69C96E9E" w:rsidR="00DC5FB3" w:rsidRPr="00F91E33" w:rsidRDefault="00537B55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36EA949E" w14:textId="5120380F" w:rsidR="00DC5FB3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C137602" w14:textId="71A30D68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7294F5" w14:textId="008E144B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5AD26B5" w14:textId="77777777" w:rsidR="00D95DE1" w:rsidRPr="00F91E33" w:rsidRDefault="00D95DE1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2C98D3" w14:textId="2C2CE044" w:rsidR="001B308A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50A46705" w14:textId="4E110E3F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F5C6225" w14:textId="162E2ECA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4C5ACEA" w14:textId="2E8742F5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6208274" w14:textId="7839609F" w:rsidR="00537B55" w:rsidRDefault="00537B55" w:rsidP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951576" w14:textId="2565292F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5ED542B7" w14:textId="366D4AE3" w:rsidR="001B308A" w:rsidRPr="00F91E33" w:rsidRDefault="001B308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D148195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15C16BFF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008BC24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221F7CE4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02034E36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7BF29DC7" w14:textId="77777777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7F580CF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FB54DA2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7195936B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0DFA6E71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A9EDB04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1112D72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2CB2E7F8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DEFE295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EBA8274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0B082FE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48F5437E" w14:textId="17E0C269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5C28DCAD" w14:textId="26A6CDD0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68326CCB" w14:textId="7184857B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0401A271" w14:textId="4DC18C1C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1528FDD1" w14:textId="609E0720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29844C6A" w14:textId="537446AA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4F798D7C" w14:textId="3C95D7BB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04B7D43A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36595761" w14:textId="77777777" w:rsidR="00F91E33" w:rsidRDefault="00F91E33">
            <w:pPr>
              <w:spacing w:after="0" w:line="240" w:lineRule="auto"/>
              <w:rPr>
                <w:rFonts w:cstheme="minorHAnsi"/>
              </w:rPr>
            </w:pPr>
          </w:p>
          <w:p w14:paraId="605434D5" w14:textId="58CB76A2" w:rsidR="00F91E33" w:rsidRPr="00F91E33" w:rsidRDefault="00F91E3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4FB76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AC4375" w14:textId="1FBF747C" w:rsidR="00DC5FB3" w:rsidRPr="00D44CF8" w:rsidRDefault="00E748C7" w:rsidP="00D44CF8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2446A5">
              <w:rPr>
                <w:rFonts w:eastAsia="Calibri Light" w:cstheme="minorHAnsi"/>
              </w:rPr>
              <w:t xml:space="preserve">Hyper Link Services </w:t>
            </w:r>
            <w:r w:rsidRPr="00DB1033">
              <w:rPr>
                <w:rFonts w:eastAsia="Calibri Light" w:cstheme="minorHAnsi"/>
                <w:bCs/>
                <w:color w:val="FFFFFF" w:themeColor="background1"/>
              </w:rPr>
              <w:t xml:space="preserve">- </w:t>
            </w:r>
            <w:r w:rsidRPr="00DB1033">
              <w:rPr>
                <w:rFonts w:eastAsia="Calibri Light" w:cstheme="minorHAnsi"/>
                <w:bCs/>
                <w:color w:val="FFFFFF" w:themeColor="background1"/>
                <w:highlight w:val="red"/>
              </w:rPr>
              <w:t>Already Done is there anywhere else then let me know</w:t>
            </w:r>
          </w:p>
          <w:p w14:paraId="02A48306" w14:textId="00793BED" w:rsidR="00DC5FB3" w:rsidRPr="00DB1033" w:rsidRDefault="00DB10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DB1033">
              <w:rPr>
                <w:rFonts w:eastAsia="Calibri Light" w:cstheme="minorHAnsi"/>
                <w:color w:val="7030A0"/>
              </w:rPr>
              <w:t>Need to link title on home page with parent page (both AR and ENG)</w:t>
            </w:r>
          </w:p>
          <w:p w14:paraId="0C7DA812" w14:textId="4DCE4122" w:rsidR="00DB1033" w:rsidRDefault="00DB103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A596AE" w14:textId="77928F89" w:rsidR="00537B5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C998490" w14:textId="77777777" w:rsidR="00537B55" w:rsidRPr="002446A5" w:rsidRDefault="00537B55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CE416A1" w14:textId="7464E551" w:rsidR="00DC5FB3" w:rsidRPr="00637D02" w:rsidRDefault="00E748C7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  <w:r w:rsidRPr="00E45D69">
              <w:rPr>
                <w:rFonts w:eastAsia="Calibri Light" w:cstheme="minorHAnsi"/>
                <w:highlight w:val="yellow"/>
              </w:rPr>
              <w:t xml:space="preserve">Site Map must be created (after done with all other changes) </w:t>
            </w: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>will do later</w:t>
            </w:r>
          </w:p>
          <w:p w14:paraId="1544F050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DE2F8B" w14:textId="6FA587BA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D2D2CC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51260D" w14:textId="77777777" w:rsidR="00F91E33" w:rsidRPr="00F91E33" w:rsidRDefault="00F91E33" w:rsidP="00F91E33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F91E33">
              <w:rPr>
                <w:rFonts w:eastAsia="Calibri Light" w:cstheme="minorHAnsi"/>
                <w:color w:val="7030A0"/>
              </w:rPr>
              <w:t>Terms and Conditions and Privacy Policy</w:t>
            </w:r>
            <w:r>
              <w:rPr>
                <w:rFonts w:eastAsia="Calibri Light" w:cstheme="minorHAnsi"/>
                <w:color w:val="7030A0"/>
              </w:rPr>
              <w:t xml:space="preserve"> to be provided ASAP</w:t>
            </w:r>
          </w:p>
          <w:p w14:paraId="0E0EE9D8" w14:textId="55F93CB9" w:rsidR="00DC5FB3" w:rsidRDefault="00DC5FB3">
            <w:pPr>
              <w:spacing w:after="0" w:line="240" w:lineRule="auto"/>
              <w:rPr>
                <w:rFonts w:cstheme="minorHAnsi"/>
              </w:rPr>
            </w:pPr>
          </w:p>
          <w:p w14:paraId="559B6F74" w14:textId="470FA4B5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0C6C309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993417E" w14:textId="77777777" w:rsidR="001B308A" w:rsidRPr="00F91E33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F91E33">
              <w:rPr>
                <w:rStyle w:val="s2"/>
                <w:color w:val="7030A0"/>
              </w:rPr>
              <w:t>Homepage header: keep video + year of the 50th banner and remove the other photos</w:t>
            </w:r>
          </w:p>
          <w:p w14:paraId="0E3D6EAD" w14:textId="77777777" w:rsidR="001B308A" w:rsidRPr="001B308A" w:rsidRDefault="001B308A">
            <w:pPr>
              <w:spacing w:after="0" w:line="240" w:lineRule="auto"/>
              <w:rPr>
                <w:rFonts w:cstheme="minorHAnsi"/>
                <w:lang w:val="en-AE"/>
              </w:rPr>
            </w:pPr>
          </w:p>
          <w:p w14:paraId="357197CB" w14:textId="77777777" w:rsidR="001B308A" w:rsidRDefault="001B308A">
            <w:pPr>
              <w:spacing w:after="0" w:line="240" w:lineRule="auto"/>
              <w:rPr>
                <w:rFonts w:cstheme="minorHAnsi"/>
              </w:rPr>
            </w:pPr>
          </w:p>
          <w:p w14:paraId="350DC642" w14:textId="77777777" w:rsidR="001B308A" w:rsidRPr="00537B55" w:rsidRDefault="001B308A">
            <w:pPr>
              <w:spacing w:after="0" w:line="240" w:lineRule="auto"/>
              <w:rPr>
                <w:rFonts w:cstheme="minorHAnsi"/>
                <w:color w:val="7030A0"/>
              </w:rPr>
            </w:pPr>
          </w:p>
          <w:p w14:paraId="59E35D68" w14:textId="55E5D636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Share open file for covid 19 </w:t>
            </w:r>
          </w:p>
          <w:p w14:paraId="02835147" w14:textId="77777777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lastRenderedPageBreak/>
              <w:t>Font is not the same Arabic font </w:t>
            </w:r>
          </w:p>
          <w:p w14:paraId="02D1B2E4" w14:textId="77777777" w:rsidR="001B308A" w:rsidRDefault="001B308A" w:rsidP="001B308A">
            <w:pPr>
              <w:pStyle w:val="p3"/>
              <w:spacing w:before="0" w:beforeAutospacing="0" w:after="0" w:afterAutospacing="0"/>
            </w:pPr>
          </w:p>
          <w:p w14:paraId="41C87ABF" w14:textId="77777777" w:rsidR="001B308A" w:rsidRDefault="001B308A" w:rsidP="001B308A">
            <w:pPr>
              <w:pStyle w:val="p3"/>
              <w:spacing w:before="0" w:beforeAutospacing="0" w:after="0" w:afterAutospacing="0"/>
            </w:pPr>
          </w:p>
          <w:p w14:paraId="4319B86A" w14:textId="77777777" w:rsidR="001B308A" w:rsidRPr="00537B55" w:rsidRDefault="001B308A" w:rsidP="001B308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Footer: under working hours 24/7 text is a different Arabic font</w:t>
            </w:r>
          </w:p>
          <w:p w14:paraId="1FAD3187" w14:textId="1D5DDDAC" w:rsidR="001B308A" w:rsidRPr="001B308A" w:rsidRDefault="001B308A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1C4E2" w14:textId="77777777" w:rsidR="00DC5FB3" w:rsidRPr="002446A5" w:rsidRDefault="00DC5FB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FAFED3" w14:textId="2D3C16B7" w:rsidR="00DC5FB3" w:rsidRPr="002446A5" w:rsidRDefault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7E813C27" w14:textId="77777777" w:rsidR="00D44CF8" w:rsidRDefault="00D44CF8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1EC142" w14:textId="77777777" w:rsidR="00DC5FB3" w:rsidRDefault="00DC5FB3">
            <w:pPr>
              <w:spacing w:after="0" w:line="240" w:lineRule="auto"/>
              <w:rPr>
                <w:rFonts w:cstheme="minorHAnsi"/>
              </w:rPr>
            </w:pPr>
          </w:p>
          <w:p w14:paraId="7173E26A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CDDB14F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9AD301B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ADF0E6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ACE413A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372FE15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63CE776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C3ED39D" w14:textId="256DCE3F" w:rsidR="00537B55" w:rsidRDefault="00D95D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675B3F0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1209979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CF90BA9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58B75897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632B26C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F461943" w14:textId="3EB2E710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0573909" w14:textId="77777777" w:rsidR="00D95DE1" w:rsidRDefault="00D95DE1">
            <w:pPr>
              <w:spacing w:after="0" w:line="240" w:lineRule="auto"/>
              <w:rPr>
                <w:rFonts w:cstheme="minorHAnsi"/>
              </w:rPr>
            </w:pPr>
          </w:p>
          <w:p w14:paraId="17544F95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2E3DF203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D867D91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36F666C4" w14:textId="38A88AB2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67540DE9" w14:textId="1EA69C5B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78C91A6F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54CEFCF8" w14:textId="32B1F24B" w:rsidR="00537B55" w:rsidRDefault="00537B5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FA90175" w14:textId="41A9DA05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2C1DB6AD" w14:textId="0AF5E1E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15E8AA66" w14:textId="19DDBD1C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6AAC9B88" w14:textId="7AD7B1B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3FCA4067" w14:textId="4D1597CB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506D218F" w14:textId="05AD4A7D" w:rsidR="00000A96" w:rsidRDefault="00000A96">
            <w:pPr>
              <w:spacing w:after="0" w:line="240" w:lineRule="auto"/>
              <w:rPr>
                <w:rFonts w:cstheme="minorHAnsi"/>
              </w:rPr>
            </w:pPr>
          </w:p>
          <w:p w14:paraId="640F4139" w14:textId="294C3C9A" w:rsidR="00000A96" w:rsidRDefault="005D7B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07F1610" w14:textId="367E4B11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26128A31" w14:textId="304C4A6D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79CFFC27" w14:textId="3B096C17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73847503" w14:textId="3B89D8F2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32548246" w14:textId="6F168068" w:rsidR="005D7B80" w:rsidRDefault="005D7B80">
            <w:pPr>
              <w:spacing w:after="0" w:line="240" w:lineRule="auto"/>
              <w:rPr>
                <w:rFonts w:cstheme="minorHAnsi"/>
              </w:rPr>
            </w:pPr>
          </w:p>
          <w:p w14:paraId="4D4912D6" w14:textId="443CCAE6" w:rsidR="005D7B80" w:rsidRDefault="005D7B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2524186" w14:textId="77777777" w:rsidR="00537B55" w:rsidRDefault="00537B55">
            <w:pPr>
              <w:spacing w:after="0" w:line="240" w:lineRule="auto"/>
              <w:rPr>
                <w:rFonts w:cstheme="minorHAnsi"/>
              </w:rPr>
            </w:pPr>
          </w:p>
          <w:p w14:paraId="290EADA2" w14:textId="23CB88F7" w:rsidR="00537B55" w:rsidRPr="002446A5" w:rsidRDefault="00537B5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9654E" w:rsidRPr="002446A5" w14:paraId="3927B40B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A1268" w14:textId="77777777" w:rsidR="00DC5FB3" w:rsidRPr="002446A5" w:rsidRDefault="00EB070C">
            <w:pPr>
              <w:spacing w:after="0" w:line="240" w:lineRule="auto"/>
              <w:rPr>
                <w:rFonts w:cstheme="minorHAnsi"/>
              </w:rPr>
            </w:pPr>
            <w:hyperlink r:id="rId11">
              <w:r w:rsidR="00E748C7"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http://na.bw.ae/national-ambulance/page/who-we-are</w:t>
              </w:r>
            </w:hyperlink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0CF8E" w14:textId="77777777" w:rsidR="00DC5FB3" w:rsidRDefault="00E748C7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  <w:r w:rsidRPr="00E45D69">
              <w:rPr>
                <w:rFonts w:eastAsia="Calibri Light" w:cstheme="minorHAnsi"/>
                <w:highlight w:val="yellow"/>
              </w:rPr>
              <w:t xml:space="preserve">Must change to About </w:t>
            </w: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>Us</w:t>
            </w:r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 xml:space="preserve"> – the main menu is already About </w:t>
            </w:r>
            <w:proofErr w:type="gramStart"/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>Us</w:t>
            </w:r>
            <w:proofErr w:type="gramEnd"/>
            <w:r w:rsidR="00560731" w:rsidRPr="00E45D69">
              <w:rPr>
                <w:rFonts w:eastAsia="Calibri Light" w:cstheme="minorHAnsi"/>
                <w:color w:val="ED7D31" w:themeColor="accent2"/>
                <w:highlight w:val="yellow"/>
              </w:rPr>
              <w:t xml:space="preserve"> and this would result in confusion on user’s mind so we should not change I believe</w:t>
            </w:r>
          </w:p>
          <w:p w14:paraId="7B9729C5" w14:textId="77777777" w:rsidR="00DB1033" w:rsidRDefault="00DB1033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</w:p>
          <w:p w14:paraId="2C10E671" w14:textId="25E6B075" w:rsidR="00DB1033" w:rsidRPr="002446A5" w:rsidRDefault="00DB103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eastAsia="Calibri Light" w:cstheme="minorHAnsi"/>
                <w:color w:val="7030A0"/>
              </w:rPr>
              <w:t>Its</w:t>
            </w:r>
            <w:proofErr w:type="spellEnd"/>
            <w:r>
              <w:rPr>
                <w:rFonts w:eastAsia="Calibri Light" w:cstheme="minorHAnsi"/>
                <w:color w:val="7030A0"/>
              </w:rPr>
              <w:t xml:space="preserve"> not what we are asking. All you need to do is </w:t>
            </w:r>
            <w:r w:rsidR="00F91E33">
              <w:rPr>
                <w:rFonts w:eastAsia="Calibri Light" w:cstheme="minorHAnsi"/>
                <w:color w:val="7030A0"/>
              </w:rPr>
              <w:t xml:space="preserve">on the menu placed in the left and the </w:t>
            </w:r>
            <w:proofErr w:type="gramStart"/>
            <w:r w:rsidR="00F91E33">
              <w:rPr>
                <w:rFonts w:eastAsia="Calibri Light" w:cstheme="minorHAnsi"/>
                <w:color w:val="7030A0"/>
              </w:rPr>
              <w:t>bread crumbs</w:t>
            </w:r>
            <w:proofErr w:type="gramEnd"/>
            <w:r w:rsidR="00F91E33">
              <w:rPr>
                <w:rFonts w:eastAsia="Calibri Light" w:cstheme="minorHAnsi"/>
                <w:color w:val="7030A0"/>
              </w:rPr>
              <w:t xml:space="preserve">, </w:t>
            </w:r>
            <w:r w:rsidRPr="00DB1033">
              <w:rPr>
                <w:rFonts w:eastAsia="Calibri Light" w:cstheme="minorHAnsi"/>
                <w:color w:val="7030A0"/>
              </w:rPr>
              <w:t>change it to About Us (instead of capital S: US</w:t>
            </w:r>
            <w:r>
              <w:rPr>
                <w:rFonts w:eastAsia="Calibri Light" w:cstheme="minorHAnsi"/>
                <w:color w:val="7030A0"/>
              </w:rPr>
              <w:t>- About US)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53B8B" w14:textId="1E0C4BFA" w:rsidR="00DC5FB3" w:rsidRPr="002446A5" w:rsidRDefault="00F91E3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A09B5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31FCC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9654E" w:rsidRPr="002446A5" w14:paraId="389D785A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2E928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Mission &amp; Vision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7713C" w14:textId="6C509AFB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Change to Mission </w:t>
            </w:r>
            <w:r w:rsidRPr="002446A5">
              <w:rPr>
                <w:rFonts w:eastAsia="Calibri Light" w:cstheme="minorHAnsi"/>
                <w:shd w:val="clear" w:color="auto" w:fill="FFFF00"/>
              </w:rPr>
              <w:t>and</w:t>
            </w:r>
            <w:r w:rsidRPr="002446A5">
              <w:rPr>
                <w:rFonts w:eastAsia="Calibri Light" w:cstheme="minorHAnsi"/>
              </w:rPr>
              <w:t xml:space="preserve"> Vision</w:t>
            </w:r>
            <w:r w:rsidR="00560731">
              <w:rPr>
                <w:rFonts w:eastAsia="Calibri Light" w:cstheme="minorHAnsi"/>
              </w:rPr>
              <w:t xml:space="preserve"> </w:t>
            </w:r>
            <w:r w:rsidR="00DB1033">
              <w:rPr>
                <w:rFonts w:eastAsia="Calibri Light" w:cstheme="minorHAnsi"/>
                <w:color w:val="ED7D31" w:themeColor="accent2"/>
              </w:rPr>
              <w:t>–</w:t>
            </w:r>
            <w:r w:rsidR="00560731" w:rsidRPr="00560731">
              <w:rPr>
                <w:rFonts w:eastAsia="Calibri Light" w:cstheme="minorHAnsi"/>
                <w:color w:val="ED7D31" w:themeColor="accent2"/>
              </w:rPr>
              <w:t xml:space="preserve"> </w:t>
            </w:r>
            <w:r w:rsidR="00560731" w:rsidRPr="001B308A">
              <w:rPr>
                <w:rFonts w:eastAsia="Calibri Light" w:cstheme="minorHAnsi"/>
                <w:color w:val="ED7D31" w:themeColor="accent2"/>
                <w:highlight w:val="red"/>
              </w:rPr>
              <w:t>done</w:t>
            </w:r>
            <w:r w:rsidR="00DB1033">
              <w:rPr>
                <w:rFonts w:eastAsia="Calibri Light" w:cstheme="minorHAnsi"/>
                <w:color w:val="ED7D31" w:themeColor="accent2"/>
              </w:rPr>
              <w:br/>
            </w:r>
            <w:r w:rsidR="00DB1033" w:rsidRPr="00DB1033">
              <w:rPr>
                <w:rFonts w:cstheme="minorHAnsi"/>
                <w:color w:val="7030A0"/>
              </w:rPr>
              <w:t>Please make it and not And</w:t>
            </w:r>
            <w:r w:rsidR="00537B55">
              <w:rPr>
                <w:rFonts w:cstheme="minorHAnsi"/>
                <w:color w:val="7030A0"/>
              </w:rPr>
              <w:t xml:space="preserve">. Change all </w:t>
            </w:r>
            <w:proofErr w:type="gramStart"/>
            <w:r w:rsidR="00537B55">
              <w:rPr>
                <w:rFonts w:cstheme="minorHAnsi"/>
                <w:color w:val="7030A0"/>
              </w:rPr>
              <w:t>And</w:t>
            </w:r>
            <w:proofErr w:type="gramEnd"/>
            <w:r w:rsidR="00537B55">
              <w:rPr>
                <w:rFonts w:cstheme="minorHAnsi"/>
                <w:color w:val="7030A0"/>
              </w:rPr>
              <w:t xml:space="preserve"> with and on the menu.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FCC22" w14:textId="525C2E99" w:rsidR="00DC5FB3" w:rsidRPr="002446A5" w:rsidRDefault="006C4E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71D2E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725AF" w14:textId="77777777" w:rsidR="00DC5FB3" w:rsidRPr="002446A5" w:rsidRDefault="00DC5FB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9654E" w:rsidRPr="002446A5" w14:paraId="2C0DD30D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F46D" w14:textId="77777777" w:rsidR="00DC5FB3" w:rsidRPr="002446A5" w:rsidRDefault="00E748C7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 xml:space="preserve">Modern Emergency Medical Service </w:t>
            </w:r>
            <w:r w:rsidRPr="002446A5">
              <w:rPr>
                <w:rFonts w:eastAsia="Calibri Light" w:cstheme="minorHAnsi"/>
              </w:rPr>
              <w:br/>
            </w:r>
            <w:r w:rsidRPr="002446A5">
              <w:rPr>
                <w:rFonts w:eastAsia="Calibri Light" w:cstheme="minorHAnsi"/>
              </w:rPr>
              <w:br/>
            </w:r>
            <w:hyperlink r:id="rId12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http://na.bw.ae/national-ambulance/page/modern-emergency-medical-service</w:t>
              </w:r>
            </w:hyperlink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7B6D0" w14:textId="77777777" w:rsidR="00DC5FB3" w:rsidRPr="00E45D69" w:rsidRDefault="00E748C7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 w:rsidRPr="00E45D69">
              <w:rPr>
                <w:rFonts w:eastAsia="Calibri" w:cstheme="minorHAnsi"/>
                <w:highlight w:val="yellow"/>
              </w:rPr>
              <w:t xml:space="preserve">Please place photos under each section. They are provided in the right size and under their respective titles. </w:t>
            </w:r>
            <w:hyperlink r:id="rId13"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t>https://we.tl/t-GdmhLDyyq HYPERLINK "https://we.tl/t-GdmhLDyyq1"1</w:t>
              </w:r>
            </w:hyperlink>
            <w:r w:rsidRPr="00E45D69">
              <w:rPr>
                <w:rFonts w:eastAsia="Calibri" w:cstheme="minorHAnsi"/>
                <w:highlight w:val="yellow"/>
              </w:rPr>
              <w:t xml:space="preserve"> linked will expire in 6 hours</w:t>
            </w:r>
          </w:p>
          <w:p w14:paraId="5ADACA64" w14:textId="77777777" w:rsidR="00DC5FB3" w:rsidRPr="0002793F" w:rsidRDefault="00560731" w:rsidP="005607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ns w:id="359" w:author="Vivek Nair" w:date="2021-08-11T14:25:00Z"/>
                <w:rFonts w:eastAsia="Calibri" w:cstheme="minorHAnsi"/>
                <w:color w:val="ED7D31" w:themeColor="accent2"/>
                <w:highlight w:val="yellow"/>
                <w:rPrChange w:id="360" w:author="Vivek Nair" w:date="2021-08-11T14:25:00Z">
                  <w:rPr>
                    <w:ins w:id="361" w:author="Vivek Nair" w:date="2021-08-11T14:25:00Z"/>
                    <w:rFonts w:eastAsia="Calibri" w:cstheme="minorHAnsi"/>
                    <w:color w:val="FFFFFF" w:themeColor="background1"/>
                    <w:highlight w:val="red"/>
                  </w:rPr>
                </w:rPrChange>
              </w:rPr>
            </w:pPr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lastRenderedPageBreak/>
              <w:t xml:space="preserve">as </w:t>
            </w:r>
            <w:proofErr w:type="gramStart"/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t>discussed</w:t>
            </w:r>
            <w:proofErr w:type="gramEnd"/>
            <w:r w:rsidRPr="004F0D73">
              <w:rPr>
                <w:rFonts w:eastAsia="Calibri" w:cstheme="minorHAnsi"/>
                <w:color w:val="FFFFFF" w:themeColor="background1"/>
                <w:highlight w:val="red"/>
              </w:rPr>
              <w:t xml:space="preserve"> this would be done after we go live.</w:t>
            </w:r>
          </w:p>
          <w:p w14:paraId="2D95E4FA" w14:textId="77777777" w:rsidR="0002793F" w:rsidRDefault="0002793F" w:rsidP="0002793F">
            <w:pPr>
              <w:pStyle w:val="ListParagraph"/>
              <w:spacing w:after="0" w:line="240" w:lineRule="auto"/>
              <w:rPr>
                <w:ins w:id="362" w:author="Vivek Nair" w:date="2021-08-11T14:25:00Z"/>
                <w:rFonts w:eastAsia="Calibri" w:cstheme="minorHAnsi"/>
                <w:color w:val="FFFFFF" w:themeColor="background1"/>
                <w:highlight w:val="red"/>
              </w:rPr>
            </w:pPr>
          </w:p>
          <w:p w14:paraId="462D32C3" w14:textId="77F143E8" w:rsidR="0002793F" w:rsidRPr="00E45D69" w:rsidRDefault="0002793F" w:rsidP="0002793F">
            <w:pPr>
              <w:pStyle w:val="ListParagraph"/>
              <w:spacing w:after="0" w:line="240" w:lineRule="auto"/>
              <w:rPr>
                <w:rFonts w:eastAsia="Calibri" w:cstheme="minorHAnsi"/>
                <w:color w:val="ED7D31" w:themeColor="accent2"/>
                <w:highlight w:val="yellow"/>
              </w:rPr>
              <w:pPrChange w:id="363" w:author="Vivek Nair" w:date="2021-08-11T14:25:00Z">
                <w:pPr>
                  <w:pStyle w:val="ListParagraph"/>
                  <w:numPr>
                    <w:numId w:val="1"/>
                  </w:numPr>
                  <w:spacing w:after="0" w:line="240" w:lineRule="auto"/>
                  <w:ind w:hanging="360"/>
                </w:pPr>
              </w:pPrChange>
            </w:pPr>
            <w:ins w:id="364" w:author="Vivek Nair" w:date="2021-08-11T14:25:00Z">
              <w:r w:rsidRPr="0081793F">
                <w:rPr>
                  <w:rFonts w:eastAsia="Calibri" w:cstheme="minorHAnsi"/>
                  <w:color w:val="70AD47" w:themeColor="accent6"/>
                  <w:rPrChange w:id="365" w:author="Vivek Nair" w:date="2021-08-11T14:38:00Z">
                    <w:rPr>
                      <w:rFonts w:eastAsia="Calibri" w:cstheme="minorHAnsi"/>
                      <w:color w:val="FFFFFF" w:themeColor="background1"/>
                      <w:highlight w:val="red"/>
                    </w:rPr>
                  </w:rPrChange>
                </w:rPr>
                <w:t>What is the issue here?</w:t>
              </w:r>
            </w:ins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13D94" w14:textId="2117F0E1" w:rsidR="00DC5FB3" w:rsidRPr="00E45D69" w:rsidRDefault="004F0D73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>
              <w:rPr>
                <w:rFonts w:eastAsia="Calibri" w:cstheme="minorHAnsi"/>
                <w:highlight w:val="yellow"/>
              </w:rPr>
              <w:lastRenderedPageBreak/>
              <w:t>3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2F54" w14:textId="77777777" w:rsidR="00DC5FB3" w:rsidRPr="00E45D69" w:rsidRDefault="00E748C7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  <w:r w:rsidRPr="00E45D69">
              <w:rPr>
                <w:rFonts w:eastAsia="Calibri" w:cstheme="minorHAnsi"/>
                <w:highlight w:val="yellow"/>
              </w:rPr>
              <w:t xml:space="preserve">Please place photos under each section. They are provided in the right size and under their respective titles. </w:t>
            </w:r>
            <w:hyperlink r:id="rId14">
              <w:r w:rsidRPr="00E45D69">
                <w:rPr>
                  <w:rFonts w:eastAsia="Calibri" w:cstheme="minorHAnsi"/>
                  <w:color w:val="0000FF"/>
                  <w:highlight w:val="yellow"/>
                  <w:u w:val="single"/>
                </w:rPr>
                <w:t>https://we.tl/t-GdmhLDyyq HYPERLINK "https://we.tl/t-GdmhLDyyq1"1</w:t>
              </w:r>
            </w:hyperlink>
            <w:r w:rsidRPr="00E45D69">
              <w:rPr>
                <w:rFonts w:eastAsia="Calibri" w:cstheme="minorHAnsi"/>
                <w:highlight w:val="yellow"/>
              </w:rPr>
              <w:t xml:space="preserve"> linked will expire in 6 hours</w:t>
            </w:r>
          </w:p>
          <w:p w14:paraId="1EB89E2E" w14:textId="77777777" w:rsidR="00DC5FB3" w:rsidRPr="00E45D69" w:rsidRDefault="00DC5FB3">
            <w:pPr>
              <w:spacing w:after="0" w:line="240" w:lineRule="auto"/>
              <w:rPr>
                <w:rFonts w:eastAsia="Calibri" w:cstheme="minorHAnsi"/>
                <w:highlight w:val="yellow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91D82" w14:textId="2E80B0CB" w:rsidR="00DC5FB3" w:rsidRPr="002446A5" w:rsidRDefault="004F0D7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</w:t>
            </w:r>
          </w:p>
        </w:tc>
      </w:tr>
      <w:tr w:rsidR="0034570A" w:rsidRPr="002446A5" w14:paraId="19EADF81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676DC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Supply Chain</w:t>
            </w:r>
            <w:r w:rsidRPr="002446A5">
              <w:rPr>
                <w:rFonts w:eastAsia="Calibri Light" w:cstheme="minorHAnsi"/>
              </w:rPr>
              <w:br/>
            </w:r>
            <w:hyperlink r:id="rId15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http://na.bw.ae/national-ambulance/page/supply-chain</w:t>
              </w:r>
            </w:hyperlink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A8735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Clicking on Contact Us takes you down to the map, it should land on the contact us boxes area.</w:t>
            </w:r>
          </w:p>
          <w:p w14:paraId="2781B80C" w14:textId="77777777" w:rsidR="004F0D73" w:rsidRPr="004F0D73" w:rsidRDefault="004F0D73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367E7C40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Tenders</w:t>
            </w:r>
          </w:p>
          <w:p w14:paraId="2D717F90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Clicking on tenders takes you all the way down to the footer instead of the box that displays the “There are no current tenders available”. </w:t>
            </w:r>
          </w:p>
          <w:p w14:paraId="763788C2" w14:textId="3BC732DB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63F6BD1E" w14:textId="0BC225A2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322A6363" w14:textId="1F3394E6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18E3FD6B" w14:textId="7D7DBEBE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5C0B8D29" w14:textId="42334DC3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53B12F2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B866553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Terms and Conditions and Privacy Policy should not be in bold. Keep navy blue and when user hovers over it, it becomes grey as remaining text.</w:t>
            </w:r>
          </w:p>
          <w:p w14:paraId="7DE9FBE3" w14:textId="0652B758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2E504DE3" w14:textId="59C8C9AA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06ED748D" w14:textId="5E9CE704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44575B38" w14:textId="66535A38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26B8FF3F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18AB5D63" w14:textId="63E671F0" w:rsidR="00990AA0" w:rsidRPr="00990AA0" w:rsidRDefault="00990AA0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14713265" w14:textId="1AADE9CB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1CEECFEA" w14:textId="65FCBC8A" w:rsidR="00990AA0" w:rsidRDefault="00990AA0" w:rsidP="004F0D73">
            <w:pPr>
              <w:pStyle w:val="p3"/>
              <w:spacing w:before="0" w:beforeAutospacing="0" w:after="0" w:afterAutospacing="0"/>
            </w:pPr>
          </w:p>
          <w:p w14:paraId="7B863132" w14:textId="24CEB589" w:rsidR="004F0D73" w:rsidRPr="004F0D73" w:rsidRDefault="004F0D73" w:rsidP="004F0D73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2E7D7" w14:textId="5E5F1E32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02165217" w14:textId="2D57DB61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E87D35D" w14:textId="5BC446F6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E343B4" w14:textId="10A91F4B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223DFD" w14:textId="13B0E02A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946927" w14:textId="6F92B1F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1ABBCF" w14:textId="5CA3BFC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01FFE1" w14:textId="75F28B44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74D5B2C0" w14:textId="4537641D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90889D1" w14:textId="579C1C99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B01F539" w14:textId="352944CE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B41560D" w14:textId="648EE193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870AEB9" w14:textId="75EBE5BE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D9917F" w14:textId="36AFAF7F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EC6671" w14:textId="6422C594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02B860" w14:textId="74680D25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C941DDF" w14:textId="52E54646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C5CE8F" w14:textId="7F9229B3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56AB7E" w14:textId="08FDD72B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3974E964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52A6357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631DB6B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26EBAF4" w14:textId="77777777" w:rsidR="004F0D73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  <w:p w14:paraId="37D8AB06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F3145BE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384135D0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E22F25A" w14:textId="77F46EBE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774965DB" w14:textId="55D5860F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7B84BEE5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1BB7767" w14:textId="7DB85882" w:rsidR="00990AA0" w:rsidRPr="002446A5" w:rsidRDefault="00990AA0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F32A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Clicking on Contact Us takes you down to the map, it should land on the contact us boxes area.</w:t>
            </w:r>
          </w:p>
          <w:p w14:paraId="022482F4" w14:textId="374EEE99" w:rsidR="004F0D73" w:rsidRDefault="004F0D73" w:rsidP="004F0D7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DC0854F" w14:textId="77777777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Tenders</w:t>
            </w:r>
          </w:p>
          <w:p w14:paraId="6DC70A28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Clicking on tenders takes you all the way down to the footer instead of the box that displays the “There are no current tenders available”. </w:t>
            </w:r>
          </w:p>
          <w:p w14:paraId="07DD84F0" w14:textId="79A16BBE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40AF63C4" w14:textId="239326E7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5F483772" w14:textId="7083EDD9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10488B15" w14:textId="0EB259A9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6B266A41" w14:textId="77777777" w:rsidR="00DE7EBB" w:rsidRDefault="00DE7EBB" w:rsidP="004F0D73">
            <w:pPr>
              <w:pStyle w:val="p3"/>
              <w:spacing w:before="0" w:beforeAutospacing="0" w:after="0" w:afterAutospacing="0"/>
            </w:pPr>
          </w:p>
          <w:p w14:paraId="5841ADF3" w14:textId="77777777" w:rsidR="004F0D73" w:rsidRDefault="004F0D73" w:rsidP="004F0D73">
            <w:pPr>
              <w:pStyle w:val="p4"/>
              <w:spacing w:before="0" w:beforeAutospacing="0" w:after="0" w:afterAutospacing="0"/>
            </w:pPr>
            <w:r w:rsidRPr="004F0D73">
              <w:rPr>
                <w:rStyle w:val="s2"/>
                <w:color w:val="7030A0"/>
              </w:rPr>
              <w:t>Terms and Conditions and Privacy Policy should not be in bold. Keep navy blue and when user hovers over it, it becomes grey as remaining text</w:t>
            </w:r>
            <w:r>
              <w:rPr>
                <w:rStyle w:val="s2"/>
              </w:rPr>
              <w:t>.</w:t>
            </w:r>
          </w:p>
          <w:p w14:paraId="6ABB170B" w14:textId="4A0C51CF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55AB6058" w14:textId="2A9BEA42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3A76BB19" w14:textId="77777777" w:rsidR="00E27C16" w:rsidRDefault="00E27C16" w:rsidP="004F0D73">
            <w:pPr>
              <w:pStyle w:val="p3"/>
              <w:spacing w:before="0" w:beforeAutospacing="0" w:after="0" w:afterAutospacing="0"/>
            </w:pPr>
          </w:p>
          <w:p w14:paraId="3E5FBA9A" w14:textId="3E1E2B5B" w:rsidR="00990AA0" w:rsidRDefault="00990AA0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26721169" w14:textId="0112AA56" w:rsidR="003731E1" w:rsidRDefault="003731E1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41D59C4" w14:textId="32793485" w:rsidR="003731E1" w:rsidRPr="00990AA0" w:rsidRDefault="003731E1" w:rsidP="00990AA0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Some of the Arabic text is chopped off across all Arabic forms</w:t>
            </w:r>
            <w:r>
              <w:rPr>
                <w:color w:val="7030A0"/>
              </w:rPr>
              <w:br/>
            </w:r>
            <w:r>
              <w:rPr>
                <w:noProof/>
              </w:rPr>
              <w:drawing>
                <wp:inline distT="0" distB="0" distL="0" distR="0" wp14:anchorId="6587D5C1" wp14:editId="17A51249">
                  <wp:extent cx="911764" cy="252802"/>
                  <wp:effectExtent l="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913" cy="25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0040C" w14:textId="77777777" w:rsidR="004F0D73" w:rsidRDefault="004F0D73" w:rsidP="004F0D73">
            <w:pPr>
              <w:pStyle w:val="p3"/>
              <w:spacing w:before="0" w:beforeAutospacing="0" w:after="0" w:afterAutospacing="0"/>
            </w:pPr>
          </w:p>
          <w:p w14:paraId="69E14DFD" w14:textId="552E85E8" w:rsidR="004F0D73" w:rsidRPr="002446A5" w:rsidRDefault="004F0D73" w:rsidP="004F0D73">
            <w:pPr>
              <w:bidi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F4E75" w14:textId="0C920918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59739E88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BEEC5FC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C7F3E1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A498A9" w14:textId="4395A5D1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F0717AB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6A0226" w14:textId="77777777" w:rsidR="00C56742" w:rsidRDefault="00C56742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79DD92" w14:textId="1FE7606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7535EAC6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07CABB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9D5243D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DC02F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36995AA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79E9CD8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AF3E788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8B1A91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D885495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2219B6A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A265A9" w14:textId="77777777" w:rsidR="004F0D73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69950266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0C1F1E80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0FAD9FE9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2D416005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CD0986E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1A4AE24C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15EABC1C" w14:textId="2E9C420A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3B9E545F" w14:textId="44179914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8586291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3A322A07" w14:textId="77777777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</w:p>
          <w:p w14:paraId="53563BE9" w14:textId="655F884D" w:rsidR="00990AA0" w:rsidRDefault="00990AA0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1CFCEAAF" w14:textId="2DC406F4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44B8E23" w14:textId="7198CA33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0D91FF8A" w14:textId="35051219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1E940F11" w14:textId="3112CBAE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0F180EB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53772118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7F0F8E89" w14:textId="77777777" w:rsidR="00E27C16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  <w:p w14:paraId="1E540FB2" w14:textId="29CE2B4A" w:rsidR="00E27C16" w:rsidRPr="002446A5" w:rsidRDefault="00E27C16" w:rsidP="004F0D73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09E8EE88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60FA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 xml:space="preserve">Public and Private Emergency Medical Services </w:t>
            </w:r>
          </w:p>
          <w:p w14:paraId="54440AB5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br/>
            </w:r>
            <w:hyperlink r:id="rId17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http://na.bw.ae/national-ambulance/page/public-and-private-emergency-medical-services-ems</w:t>
              </w:r>
            </w:hyperlink>
            <w:r w:rsidRPr="002446A5">
              <w:rPr>
                <w:rFonts w:eastAsia="Calibri Light" w:cstheme="minorHAnsi"/>
              </w:rPr>
              <w:t>-</w:t>
            </w:r>
          </w:p>
          <w:p w14:paraId="515B97B2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96353" w14:textId="6C32182B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lastRenderedPageBreak/>
              <w:t xml:space="preserve">Enquiry Now Form-Why is it no longer set as default type of enquiry when user selects enquire </w:t>
            </w:r>
            <w:proofErr w:type="gramStart"/>
            <w:r w:rsidRPr="004F0D73">
              <w:rPr>
                <w:rStyle w:val="s2"/>
                <w:color w:val="7030A0"/>
              </w:rPr>
              <w:t>now ?</w:t>
            </w:r>
            <w:proofErr w:type="gramEnd"/>
          </w:p>
          <w:p w14:paraId="19F91518" w14:textId="77777777" w:rsidR="004F0D73" w:rsidRPr="004F0D73" w:rsidRDefault="004F0D73" w:rsidP="004F0D73">
            <w:pPr>
              <w:spacing w:after="0" w:line="240" w:lineRule="auto"/>
              <w:rPr>
                <w:rFonts w:cstheme="minorHAnsi"/>
                <w:color w:val="7030A0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BDDF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4E007A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A685" w14:textId="5D243200" w:rsidR="004F0D73" w:rsidRPr="004F0D73" w:rsidRDefault="004F0D73" w:rsidP="004F0D73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4F0D73">
              <w:rPr>
                <w:rStyle w:val="s2"/>
                <w:color w:val="7030A0"/>
              </w:rPr>
              <w:t>Enquiry Now Form-Why is it no longer set as default type of enquiry when user selects enquire now?</w:t>
            </w:r>
          </w:p>
          <w:p w14:paraId="11CFF1C5" w14:textId="77777777" w:rsidR="004F0D73" w:rsidRPr="004F0D73" w:rsidRDefault="004F0D73" w:rsidP="004F0D73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  <w:p w14:paraId="717AD420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028CD5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85AEE1C" w14:textId="77777777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36D57AE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F4F89" w14:textId="6D7CEA36" w:rsidR="004F0D73" w:rsidRPr="002446A5" w:rsidRDefault="004F0D73" w:rsidP="004F0D73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96B0699" w14:textId="77777777" w:rsidR="004F0D73" w:rsidRPr="002446A5" w:rsidRDefault="004F0D73" w:rsidP="004F0D73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</w:tc>
      </w:tr>
      <w:tr w:rsidR="0034570A" w:rsidRPr="002446A5" w14:paraId="7580D552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38DC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 xml:space="preserve">Patient Transport </w:t>
            </w:r>
            <w:r w:rsidRPr="002446A5">
              <w:rPr>
                <w:rFonts w:eastAsia="Calibri Light" w:cstheme="minorHAnsi"/>
              </w:rPr>
              <w:br/>
            </w:r>
            <w:hyperlink r:id="rId18">
              <w:r w:rsidRPr="002446A5">
                <w:rPr>
                  <w:rFonts w:eastAsia="Calibri Light" w:cstheme="minorHAnsi"/>
                  <w:color w:val="0000FF"/>
                  <w:u w:val="single"/>
                </w:rPr>
                <w:t>http://na.bw.ae/national-ambulance/page/non-emergency-pat</w:t>
              </w:r>
              <w:r w:rsidRPr="002446A5">
                <w:rPr>
                  <w:rFonts w:eastAsia="Calibri Light" w:cstheme="minorHAnsi"/>
                  <w:color w:val="0000FF"/>
                  <w:u w:val="single"/>
                </w:rPr>
                <w:t>i</w:t>
              </w:r>
              <w:r w:rsidRPr="002446A5">
                <w:rPr>
                  <w:rFonts w:eastAsia="Calibri Light" w:cstheme="minorHAnsi"/>
                  <w:color w:val="0000FF"/>
                  <w:u w:val="single"/>
                </w:rPr>
                <w:t>ent-transport-pts</w:t>
              </w:r>
            </w:hyperlink>
            <w:r w:rsidRPr="002446A5">
              <w:rPr>
                <w:rFonts w:eastAsia="Calibri Light" w:cstheme="minorHAnsi"/>
              </w:rPr>
              <w:t>-</w:t>
            </w:r>
          </w:p>
          <w:p w14:paraId="3133ECBB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A6E98" w14:textId="7DD778C1" w:rsidR="00AF455F" w:rsidRPr="00AF455F" w:rsidRDefault="00AF455F" w:rsidP="00AF455F">
            <w:pPr>
              <w:spacing w:after="0" w:line="240" w:lineRule="auto"/>
              <w:rPr>
                <w:rFonts w:eastAsia="Calibri Light" w:cstheme="minorHAnsi"/>
                <w:bCs/>
                <w:color w:val="7030A0"/>
              </w:rPr>
            </w:pPr>
            <w:r w:rsidRPr="00AF455F">
              <w:rPr>
                <w:rFonts w:eastAsia="Calibri Light" w:cstheme="minorHAnsi"/>
                <w:color w:val="7030A0"/>
              </w:rPr>
              <w:t xml:space="preserve">Under the form, add </w:t>
            </w:r>
            <w:r w:rsidRPr="00AF455F">
              <w:rPr>
                <w:rFonts w:eastAsia="Calibri Light" w:cstheme="minorHAnsi"/>
                <w:color w:val="7030A0"/>
                <w:shd w:val="clear" w:color="auto" w:fill="FFFF00"/>
              </w:rPr>
              <w:t>Ms</w:t>
            </w:r>
            <w:r w:rsidRPr="00AF455F">
              <w:rPr>
                <w:rFonts w:eastAsia="Calibri Light" w:cstheme="minorHAnsi"/>
                <w:color w:val="7030A0"/>
              </w:rPr>
              <w:t xml:space="preserve">. (under title – Relation to Patient section. – </w:t>
            </w:r>
            <w:r w:rsidRPr="00AF455F">
              <w:rPr>
                <w:rFonts w:eastAsia="Calibri Light" w:cstheme="minorHAnsi"/>
                <w:bCs/>
                <w:color w:val="7030A0"/>
              </w:rPr>
              <w:t>Done</w:t>
            </w:r>
            <w:r w:rsidRPr="00AF455F">
              <w:rPr>
                <w:rFonts w:eastAsia="Calibri Light" w:cstheme="minorHAnsi"/>
                <w:bCs/>
                <w:color w:val="7030A0"/>
              </w:rPr>
              <w:br/>
            </w:r>
            <w:r w:rsidRPr="00AF455F">
              <w:rPr>
                <w:rFonts w:eastAsia="Calibri Light" w:cstheme="minorHAnsi"/>
                <w:bCs/>
                <w:color w:val="7030A0"/>
              </w:rPr>
              <w:br/>
              <w:t xml:space="preserve">Ms. Should be the last field in the </w:t>
            </w:r>
            <w:proofErr w:type="gramStart"/>
            <w:r w:rsidRPr="00AF455F">
              <w:rPr>
                <w:rFonts w:eastAsia="Calibri Light" w:cstheme="minorHAnsi"/>
                <w:bCs/>
                <w:color w:val="7030A0"/>
              </w:rPr>
              <w:t>drop down</w:t>
            </w:r>
            <w:proofErr w:type="gramEnd"/>
            <w:r w:rsidRPr="00AF455F">
              <w:rPr>
                <w:rFonts w:eastAsia="Calibri Light" w:cstheme="minorHAnsi"/>
                <w:bCs/>
                <w:color w:val="7030A0"/>
              </w:rPr>
              <w:t xml:space="preserve"> menu</w:t>
            </w:r>
          </w:p>
          <w:p w14:paraId="6E9EB6E9" w14:textId="77777777" w:rsidR="00AF455F" w:rsidRPr="00AF455F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4F1D44EA" w14:textId="77777777" w:rsidR="00AF455F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AF455F">
              <w:rPr>
                <w:rStyle w:val="s2"/>
                <w:color w:val="7030A0"/>
              </w:rPr>
              <w:t xml:space="preserve">Enquiry Now Form- Why is it no longer set as default type of enquiry when user selects enquire </w:t>
            </w:r>
          </w:p>
          <w:p w14:paraId="0516710A" w14:textId="0D65E923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proofErr w:type="gramStart"/>
            <w:r w:rsidRPr="00AF455F">
              <w:rPr>
                <w:rStyle w:val="s2"/>
                <w:color w:val="7030A0"/>
              </w:rPr>
              <w:t>now </w:t>
            </w:r>
            <w:r>
              <w:rPr>
                <w:rStyle w:val="s2"/>
                <w:color w:val="7030A0"/>
              </w:rPr>
              <w:t>?</w:t>
            </w:r>
            <w:proofErr w:type="gramEnd"/>
          </w:p>
          <w:p w14:paraId="48FB4C8C" w14:textId="174F504E" w:rsid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8C87349" w14:textId="1CFBA524" w:rsidR="00CE2E4A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CFB25F3" w14:textId="49EBCD3E" w:rsidR="00CE2E4A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62DA800" w14:textId="77777777" w:rsidR="00CE2E4A" w:rsidRPr="00AF455F" w:rsidRDefault="00CE2E4A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6BB46E60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 xml:space="preserve">Patient Date of Birth (remove patient should be at least 18 </w:t>
            </w:r>
            <w:proofErr w:type="spellStart"/>
            <w:r w:rsidRPr="00AF455F">
              <w:rPr>
                <w:rStyle w:val="s2"/>
                <w:color w:val="7030A0"/>
              </w:rPr>
              <w:t>yrs</w:t>
            </w:r>
            <w:proofErr w:type="spellEnd"/>
            <w:r w:rsidRPr="00AF455F">
              <w:rPr>
                <w:rStyle w:val="s2"/>
                <w:color w:val="7030A0"/>
              </w:rPr>
              <w:t xml:space="preserve"> (we never asked for it).</w:t>
            </w:r>
          </w:p>
          <w:p w14:paraId="03FB38B6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7BB5DE1" w14:textId="316F7034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Time fields should be labelled as per their field name and not set by default as system time</w:t>
            </w:r>
          </w:p>
          <w:p w14:paraId="4A0D70AE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0A8AB4A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E.g. </w:t>
            </w:r>
          </w:p>
          <w:p w14:paraId="61BFF4D2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Pick-up Time</w:t>
            </w:r>
          </w:p>
          <w:p w14:paraId="148506D9" w14:textId="77777777" w:rsidR="00AF455F" w:rsidRPr="00AF455F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F455F">
              <w:rPr>
                <w:rStyle w:val="s2"/>
                <w:color w:val="7030A0"/>
              </w:rPr>
              <w:t>Appointment Time </w:t>
            </w:r>
          </w:p>
          <w:p w14:paraId="4E6465A2" w14:textId="77777777" w:rsidR="00AF455F" w:rsidRPr="00AF455F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25C033BA" w14:textId="598D3A57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1A03F84B" w14:textId="2559232C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67A7253A" w14:textId="124BFE89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558D62D4" w14:textId="77777777" w:rsidR="00F34F6C" w:rsidRDefault="00F34F6C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7C9BD788" w14:textId="04575763" w:rsidR="00AF455F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AF455F">
              <w:rPr>
                <w:rStyle w:val="s2"/>
                <w:color w:val="7030A0"/>
              </w:rPr>
              <w:t>When you move from Transport Details tab to Primary Contact tab, it will take you down to footer area instead of form area. </w:t>
            </w:r>
          </w:p>
          <w:p w14:paraId="4A8687D9" w14:textId="26165A03" w:rsid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7F54F412" w14:textId="5B7148DF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990AA0">
              <w:rPr>
                <w:color w:val="7030A0"/>
              </w:rPr>
              <w:t>Form- All drop down menus to be in navy blue not neon blue</w:t>
            </w:r>
          </w:p>
          <w:p w14:paraId="792459A9" w14:textId="77777777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0A1B195" w14:textId="3E730395" w:rsidR="00AF455F" w:rsidRPr="00537B55" w:rsidRDefault="00AF455F" w:rsidP="00537B55">
            <w:pPr>
              <w:pStyle w:val="p4"/>
              <w:spacing w:before="0" w:beforeAutospacing="0" w:after="0" w:afterAutospacing="0"/>
              <w:rPr>
                <w:color w:val="7030A0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67E58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  <w:r w:rsidRPr="003731E1">
              <w:rPr>
                <w:rFonts w:eastAsia="Calibri Light" w:cstheme="minorHAnsi"/>
                <w:color w:val="595959" w:themeColor="text1" w:themeTint="A6"/>
              </w:rPr>
              <w:t>1</w:t>
            </w:r>
          </w:p>
          <w:p w14:paraId="5DC9A7F2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65108F68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7668A72C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2FB6A8E9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11E0A436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</w:p>
          <w:p w14:paraId="54BD8221" w14:textId="77777777" w:rsidR="00AF455F" w:rsidRPr="003731E1" w:rsidRDefault="00AF455F" w:rsidP="00AF455F">
            <w:pPr>
              <w:spacing w:after="0" w:line="240" w:lineRule="auto"/>
              <w:rPr>
                <w:rFonts w:eastAsia="Calibri Light" w:cstheme="minorHAnsi"/>
                <w:color w:val="595959" w:themeColor="text1" w:themeTint="A6"/>
              </w:rPr>
            </w:pPr>
            <w:r w:rsidRPr="003731E1">
              <w:rPr>
                <w:rFonts w:eastAsia="Calibri Light" w:cstheme="minorHAnsi"/>
                <w:color w:val="595959" w:themeColor="text1" w:themeTint="A6"/>
              </w:rPr>
              <w:t>2</w:t>
            </w:r>
          </w:p>
          <w:p w14:paraId="03179860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9108E96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EA9CBA3" w14:textId="5C17FB70" w:rsidR="00AF455F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1F15EF6D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640CED5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4A930A7" w14:textId="77777777" w:rsid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1619126E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60C33F2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006C5C7" w14:textId="77777777" w:rsidR="00FA2D8A" w:rsidRDefault="00FA2D8A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2185549" w14:textId="6D3186A1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3151BD33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E78EF89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A5FE36C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429F1AA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EF733E9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55600B8B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B279420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071C48D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C1BCB3E" w14:textId="77777777" w:rsidR="00F34F6C" w:rsidRPr="003731E1" w:rsidRDefault="00F34F6C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026C457D" w14:textId="77777777" w:rsidR="00AF455F" w:rsidRPr="003731E1" w:rsidRDefault="00AF455F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1</w:t>
            </w:r>
          </w:p>
          <w:p w14:paraId="73453D97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619D4698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DB1515F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DD9AC4B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FF8CF54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1E9FC7C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67C67EF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F297C86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BCB8A83" w14:textId="3BC99700" w:rsidR="003731E1" w:rsidRPr="003731E1" w:rsidRDefault="00F34F6C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</w:t>
            </w:r>
          </w:p>
          <w:p w14:paraId="1A2D24F9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A118C9D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4A3BD7E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7AC2BA4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F489A2B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6B4C6830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2D595ED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065724A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3630DB97" w14:textId="5388259B" w:rsid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  <w:rtl/>
              </w:rPr>
            </w:pPr>
          </w:p>
          <w:p w14:paraId="29178719" w14:textId="77777777" w:rsidR="00537B55" w:rsidRPr="003731E1" w:rsidRDefault="00537B55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5A89607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  <w:r w:rsidRPr="003731E1">
              <w:rPr>
                <w:rFonts w:cstheme="minorHAnsi"/>
                <w:color w:val="595959" w:themeColor="text1" w:themeTint="A6"/>
              </w:rPr>
              <w:t>2</w:t>
            </w:r>
          </w:p>
          <w:p w14:paraId="214DF671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982EFB1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0C48193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5F359323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C355840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74E05FA8" w14:textId="77777777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  <w:p w14:paraId="1C3CCEAD" w14:textId="17302C51" w:rsidR="003731E1" w:rsidRPr="003731E1" w:rsidRDefault="003731E1" w:rsidP="00AF455F">
            <w:pPr>
              <w:spacing w:after="0" w:line="240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8757B" w14:textId="6069C245" w:rsidR="00AF455F" w:rsidRPr="00522CB1" w:rsidRDefault="00AF455F" w:rsidP="003731E1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522CB1">
              <w:rPr>
                <w:rFonts w:eastAsia="Calibri Light" w:cstheme="minorHAnsi"/>
                <w:bCs/>
                <w:color w:val="7030A0"/>
              </w:rPr>
              <w:lastRenderedPageBreak/>
              <w:t xml:space="preserve">Ms. Should be </w:t>
            </w:r>
            <w:r w:rsidR="003731E1" w:rsidRPr="00522CB1">
              <w:rPr>
                <w:rFonts w:eastAsia="Calibri Light" w:cstheme="minorHAnsi"/>
                <w:bCs/>
                <w:color w:val="7030A0"/>
              </w:rPr>
              <w:t>removed from the Arabic side.</w:t>
            </w:r>
            <w:r w:rsidRPr="00522CB1">
              <w:rPr>
                <w:rFonts w:eastAsia="Calibri Light" w:cstheme="minorHAnsi"/>
                <w:bCs/>
                <w:color w:val="7030A0"/>
              </w:rPr>
              <w:t xml:space="preserve"> </w:t>
            </w:r>
          </w:p>
          <w:p w14:paraId="69DCADFE" w14:textId="77777777" w:rsidR="003731E1" w:rsidRPr="00522CB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  <w:lang w:val="en-IN"/>
              </w:rPr>
            </w:pPr>
          </w:p>
          <w:p w14:paraId="2C67F1BF" w14:textId="6D72F3F8" w:rsidR="003731E1" w:rsidRPr="00522CB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  <w:lang w:val="en-IN"/>
              </w:rPr>
            </w:pPr>
            <w:r w:rsidRPr="00522CB1">
              <w:rPr>
                <w:rStyle w:val="s2"/>
                <w:color w:val="7030A0"/>
                <w:lang w:val="en-US"/>
              </w:rPr>
              <w:t>The first word of the form name</w:t>
            </w:r>
            <w:r w:rsidRPr="00522CB1">
              <w:rPr>
                <w:rStyle w:val="s2"/>
                <w:color w:val="7030A0"/>
              </w:rPr>
              <w:t xml:space="preserve"> is wrong</w:t>
            </w:r>
          </w:p>
          <w:p w14:paraId="667D4166" w14:textId="73F12D59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lang w:val="en-IN"/>
              </w:rPr>
            </w:pPr>
            <w:r w:rsidRPr="003731E1">
              <w:rPr>
                <w:noProof/>
                <w:color w:val="595959" w:themeColor="text1" w:themeTint="A6"/>
              </w:rPr>
              <w:drawing>
                <wp:inline distT="0" distB="0" distL="0" distR="0" wp14:anchorId="0665B7A1" wp14:editId="247788A5">
                  <wp:extent cx="1305848" cy="26010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118" cy="27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4AD96" w14:textId="77777777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lang w:val="en-IN"/>
              </w:rPr>
            </w:pPr>
          </w:p>
          <w:p w14:paraId="3AD8CD84" w14:textId="2B392363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rtl/>
                <w:lang w:val="en-IN" w:bidi="ar-AE"/>
              </w:rPr>
            </w:pPr>
            <w:r w:rsidRPr="003731E1">
              <w:rPr>
                <w:rStyle w:val="s2"/>
                <w:rFonts w:hint="cs"/>
                <w:color w:val="7030A0"/>
                <w:rtl/>
                <w:lang w:val="en-IN" w:bidi="ar-AE"/>
              </w:rPr>
              <w:t xml:space="preserve">نموذج </w:t>
            </w:r>
            <w:r w:rsidRPr="003731E1">
              <w:rPr>
                <w:rStyle w:val="s2"/>
                <w:rFonts w:hint="cs"/>
                <w:color w:val="595959" w:themeColor="text1" w:themeTint="A6"/>
                <w:rtl/>
                <w:lang w:val="en-IN" w:bidi="ar-AE"/>
              </w:rPr>
              <w:t>النقل الطبي غير الطارئ</w:t>
            </w:r>
          </w:p>
          <w:p w14:paraId="05161F92" w14:textId="77777777" w:rsidR="003731E1" w:rsidRPr="0081793F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ED7D31" w:themeColor="accent2"/>
                <w:lang w:val="en-IN"/>
                <w:rPrChange w:id="366" w:author="Vivek Nair" w:date="2021-08-11T14:36:00Z">
                  <w:rPr>
                    <w:rStyle w:val="s2"/>
                    <w:color w:val="595959" w:themeColor="text1" w:themeTint="A6"/>
                    <w:lang w:val="en-IN"/>
                  </w:rPr>
                </w:rPrChange>
              </w:rPr>
            </w:pPr>
          </w:p>
          <w:p w14:paraId="0D3FF0C0" w14:textId="50EA6C9E" w:rsidR="003731E1" w:rsidRPr="0081793F" w:rsidRDefault="0081793F" w:rsidP="00AF455F">
            <w:pPr>
              <w:pStyle w:val="p4"/>
              <w:spacing w:before="0" w:beforeAutospacing="0" w:after="0" w:afterAutospacing="0"/>
              <w:rPr>
                <w:rStyle w:val="s2"/>
                <w:color w:val="ED7D31" w:themeColor="accent2"/>
                <w:rPrChange w:id="367" w:author="Vivek Nair" w:date="2021-08-11T14:36:00Z">
                  <w:rPr>
                    <w:rStyle w:val="s2"/>
                    <w:color w:val="595959" w:themeColor="text1" w:themeTint="A6"/>
                  </w:rPr>
                </w:rPrChange>
              </w:rPr>
            </w:pPr>
            <w:ins w:id="368" w:author="Vivek Nair" w:date="2021-08-11T14:36:00Z">
              <w:r w:rsidRPr="0081793F">
                <w:rPr>
                  <w:rStyle w:val="s2"/>
                  <w:color w:val="ED7D31" w:themeColor="accent2"/>
                  <w:rPrChange w:id="369" w:author="Vivek Nair" w:date="2021-08-11T14:36:00Z">
                    <w:rPr>
                      <w:rStyle w:val="s2"/>
                      <w:color w:val="595959" w:themeColor="text1" w:themeTint="A6"/>
                    </w:rPr>
                  </w:rPrChange>
                </w:rPr>
                <w:t xml:space="preserve">Please provide </w:t>
              </w:r>
              <w:proofErr w:type="gramStart"/>
              <w:r w:rsidRPr="0081793F">
                <w:rPr>
                  <w:rStyle w:val="s2"/>
                  <w:color w:val="ED7D31" w:themeColor="accent2"/>
                  <w:rPrChange w:id="370" w:author="Vivek Nair" w:date="2021-08-11T14:36:00Z">
                    <w:rPr>
                      <w:rStyle w:val="s2"/>
                      <w:color w:val="595959" w:themeColor="text1" w:themeTint="A6"/>
                    </w:rPr>
                  </w:rPrChange>
                </w:rPr>
                <w:t>screenshot?</w:t>
              </w:r>
            </w:ins>
            <w:proofErr w:type="gramEnd"/>
          </w:p>
          <w:p w14:paraId="4B26F743" w14:textId="77777777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</w:rPr>
            </w:pPr>
          </w:p>
          <w:p w14:paraId="0894F685" w14:textId="6903A03B" w:rsidR="00AF455F" w:rsidRPr="003731E1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3731E1">
              <w:rPr>
                <w:rStyle w:val="s2"/>
                <w:color w:val="7030A0"/>
              </w:rPr>
              <w:t xml:space="preserve">Enquiry Now Form- Why is it no longer set as default type of enquiry when user selects enquire </w:t>
            </w:r>
            <w:proofErr w:type="gramStart"/>
            <w:r w:rsidRPr="003731E1">
              <w:rPr>
                <w:rStyle w:val="s2"/>
                <w:color w:val="7030A0"/>
              </w:rPr>
              <w:t>now ?</w:t>
            </w:r>
            <w:proofErr w:type="gramEnd"/>
          </w:p>
          <w:p w14:paraId="55C1FD2B" w14:textId="269898BD" w:rsidR="00AF455F" w:rsidRPr="003731E1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126C60A8" w14:textId="3144805E" w:rsidR="00537B55" w:rsidRPr="003731E1" w:rsidRDefault="00537B55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E1A44F3" w14:textId="77777777" w:rsidR="00AF455F" w:rsidRPr="003731E1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3731E1">
              <w:rPr>
                <w:rStyle w:val="s2"/>
                <w:color w:val="7030A0"/>
              </w:rPr>
              <w:t xml:space="preserve">Patient Date of Birth (remove patient should be at least 18 </w:t>
            </w:r>
            <w:proofErr w:type="spellStart"/>
            <w:r w:rsidRPr="003731E1">
              <w:rPr>
                <w:rStyle w:val="s2"/>
                <w:color w:val="7030A0"/>
              </w:rPr>
              <w:t>yrs</w:t>
            </w:r>
            <w:proofErr w:type="spellEnd"/>
            <w:r w:rsidRPr="003731E1">
              <w:rPr>
                <w:rStyle w:val="s2"/>
                <w:color w:val="7030A0"/>
              </w:rPr>
              <w:t xml:space="preserve"> (we never asked for it).</w:t>
            </w:r>
          </w:p>
          <w:p w14:paraId="20D3C817" w14:textId="00160CD2" w:rsidR="00AF455F" w:rsidRDefault="00AF455F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68F68C42" w14:textId="77777777" w:rsidR="00CE2E4A" w:rsidRPr="003731E1" w:rsidRDefault="00CE2E4A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77AFDB77" w14:textId="77777777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Time fields should be labelled as per their field name and not set by default as system time</w:t>
            </w:r>
          </w:p>
          <w:p w14:paraId="30835E84" w14:textId="77777777" w:rsidR="00AF455F" w:rsidRPr="00537B55" w:rsidRDefault="00AF455F" w:rsidP="00AF455F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3ACDB237" w14:textId="77777777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Style w:val="s2"/>
                <w:color w:val="7030A0"/>
              </w:rPr>
              <w:t>E.g. </w:t>
            </w:r>
          </w:p>
          <w:p w14:paraId="662529BF" w14:textId="53E4923D" w:rsidR="00AF455F" w:rsidRPr="00537B55" w:rsidRDefault="00AF455F" w:rsidP="00F34F6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rFonts w:hint="cs"/>
                <w:color w:val="7030A0"/>
                <w:rtl/>
              </w:rPr>
              <w:t>وقت الاستلام</w:t>
            </w:r>
          </w:p>
          <w:p w14:paraId="3ABF802C" w14:textId="68DA3C74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color w:val="7030A0"/>
                <w:rtl/>
                <w:lang w:bidi="ar-AE"/>
              </w:rPr>
            </w:pPr>
            <w:r w:rsidRPr="00537B55">
              <w:rPr>
                <w:rFonts w:hint="cs"/>
                <w:color w:val="7030A0"/>
                <w:rtl/>
                <w:lang w:bidi="ar-AE"/>
              </w:rPr>
              <w:t>وقت الموعد</w:t>
            </w:r>
          </w:p>
          <w:p w14:paraId="5FA4DC8B" w14:textId="77777777" w:rsidR="00AF455F" w:rsidRPr="003731E1" w:rsidRDefault="00AF455F" w:rsidP="00AF455F">
            <w:pPr>
              <w:pStyle w:val="p3"/>
              <w:spacing w:before="0" w:beforeAutospacing="0" w:after="0" w:afterAutospacing="0"/>
              <w:rPr>
                <w:color w:val="595959" w:themeColor="text1" w:themeTint="A6"/>
              </w:rPr>
            </w:pPr>
          </w:p>
          <w:p w14:paraId="7B4CE3F8" w14:textId="77777777" w:rsidR="00537B55" w:rsidRDefault="00537B55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  <w:rtl/>
              </w:rPr>
            </w:pPr>
          </w:p>
          <w:p w14:paraId="52ADA20D" w14:textId="1E95FE63" w:rsidR="00AF455F" w:rsidRPr="00537B55" w:rsidRDefault="00AF455F" w:rsidP="00AF455F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537B55">
              <w:rPr>
                <w:rStyle w:val="s2"/>
                <w:color w:val="7030A0"/>
              </w:rPr>
              <w:t>When you move from Transport Details tab to Primary Contact tab, it will take you down to footer area instead of form area. </w:t>
            </w:r>
          </w:p>
          <w:p w14:paraId="5CBA896F" w14:textId="7B375ED5" w:rsidR="003731E1" w:rsidRPr="003731E1" w:rsidRDefault="003731E1" w:rsidP="00AF455F">
            <w:pPr>
              <w:pStyle w:val="p4"/>
              <w:spacing w:before="0" w:beforeAutospacing="0" w:after="0" w:afterAutospacing="0"/>
              <w:rPr>
                <w:rStyle w:val="s2"/>
                <w:color w:val="595959" w:themeColor="text1" w:themeTint="A6"/>
              </w:rPr>
            </w:pPr>
          </w:p>
          <w:p w14:paraId="5BF62FA3" w14:textId="77777777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2CC9C49A" w14:textId="2E20ECC1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40276CF9" w14:textId="77777777" w:rsidR="00537B55" w:rsidRDefault="00537B55" w:rsidP="003731E1">
            <w:pPr>
              <w:pStyle w:val="p3"/>
              <w:spacing w:before="0" w:beforeAutospacing="0" w:after="0" w:afterAutospacing="0"/>
              <w:rPr>
                <w:color w:val="595959" w:themeColor="text1" w:themeTint="A6"/>
                <w:rtl/>
              </w:rPr>
            </w:pPr>
          </w:p>
          <w:p w14:paraId="649485B3" w14:textId="191098FC" w:rsidR="003731E1" w:rsidRPr="00537B55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30DA2175" w14:textId="06A6911E" w:rsidR="003731E1" w:rsidRDefault="003731E1" w:rsidP="003731E1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3F19E6DE" w14:textId="77777777" w:rsidR="00537B55" w:rsidRPr="00537B55" w:rsidRDefault="00537B55" w:rsidP="003731E1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5B65B7C2" w14:textId="77777777" w:rsidR="00AF455F" w:rsidRDefault="003731E1" w:rsidP="003731E1">
            <w:pPr>
              <w:pStyle w:val="p4"/>
              <w:spacing w:before="0" w:beforeAutospacing="0" w:after="0" w:afterAutospacing="0"/>
              <w:rPr>
                <w:ins w:id="371" w:author="Vivek Nair" w:date="2021-08-11T14:36:00Z"/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7E32D6B8" w14:textId="4FD3CF13" w:rsidR="0081793F" w:rsidRPr="003731E1" w:rsidRDefault="0081793F" w:rsidP="0081793F">
            <w:pPr>
              <w:pStyle w:val="p4"/>
              <w:numPr>
                <w:ilvl w:val="0"/>
                <w:numId w:val="1"/>
              </w:numPr>
              <w:spacing w:before="0" w:beforeAutospacing="0" w:after="0" w:afterAutospacing="0"/>
              <w:rPr>
                <w:color w:val="595959" w:themeColor="text1" w:themeTint="A6"/>
              </w:rPr>
              <w:pPrChange w:id="372" w:author="Vivek Nair" w:date="2021-08-11T14:37:00Z">
                <w:pPr>
                  <w:pStyle w:val="p4"/>
                  <w:spacing w:before="0" w:beforeAutospacing="0" w:after="0" w:afterAutospacing="0"/>
                </w:pPr>
              </w:pPrChange>
            </w:pPr>
            <w:ins w:id="373" w:author="Vivek Nair" w:date="2021-08-11T14:37:00Z">
              <w:r w:rsidRPr="0081793F">
                <w:rPr>
                  <w:color w:val="70AD47" w:themeColor="accent6"/>
                  <w:rPrChange w:id="374" w:author="Vivek Nair" w:date="2021-08-11T14:38:00Z">
                    <w:rPr>
                      <w:color w:val="7030A0"/>
                    </w:rPr>
                  </w:rPrChange>
                </w:rPr>
                <w:t>Please elaborate and provide screenshot?</w:t>
              </w:r>
            </w:ins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45CC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484956B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090FC3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28408B" w14:textId="65625114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440CC5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4EB25A2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C0F6209" w14:textId="2F22ABC3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3</w:t>
            </w:r>
          </w:p>
          <w:p w14:paraId="0530D73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BD8B63" w14:textId="734EBF45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991B19" w14:textId="69A96453" w:rsidR="00AF455F" w:rsidRPr="002446A5" w:rsidRDefault="003731E1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 w:hint="cs"/>
                <w:rtl/>
              </w:rPr>
              <w:t>1</w:t>
            </w:r>
          </w:p>
          <w:p w14:paraId="2BB16886" w14:textId="2F0C9F72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003995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8256658" w14:textId="39815B25" w:rsidR="00AF455F" w:rsidRDefault="00AF455F" w:rsidP="00AF455F">
            <w:pPr>
              <w:spacing w:after="0" w:line="240" w:lineRule="auto"/>
              <w:rPr>
                <w:rFonts w:cstheme="minorHAnsi"/>
                <w:rtl/>
              </w:rPr>
            </w:pPr>
          </w:p>
          <w:p w14:paraId="32925AA8" w14:textId="0D469BAA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1</w:t>
            </w:r>
          </w:p>
          <w:p w14:paraId="1BD33B2F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411DC0C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D21326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61C65FEC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8E7DAEA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5645AF3D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911575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28F74E5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8F40F7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69D9426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29C3E9A" w14:textId="08FB17CD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82C1053" w14:textId="7CB2403D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D577140" w14:textId="7EA07F49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E4007F5" w14:textId="297E2656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7916D1C" w14:textId="5113AA08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A6ECD18" w14:textId="07BF09E8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46EBCA3E" w14:textId="5EBA98DE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7876F84" w14:textId="61CDDFE3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212E580" w14:textId="19FB37C5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59732FE" w14:textId="248C1D7B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2E53BE0B" w14:textId="5DAE74FA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9540A31" w14:textId="68FCE375" w:rsidR="003731E1" w:rsidRDefault="00E6213A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850E989" w14:textId="231BD71B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7E17F255" w14:textId="77B8AAAD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02789C2C" w14:textId="680BF80F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2E383A82" w14:textId="3E295CA7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3D43AD3" w14:textId="0FE1876C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5A14FABF" w14:textId="71E45A49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606887BF" w14:textId="252C9383" w:rsidR="003731E1" w:rsidRDefault="003731E1" w:rsidP="00AF455F">
            <w:pPr>
              <w:spacing w:after="0" w:line="240" w:lineRule="auto"/>
              <w:rPr>
                <w:rFonts w:cstheme="minorHAnsi"/>
              </w:rPr>
            </w:pPr>
          </w:p>
          <w:p w14:paraId="3A23DC5C" w14:textId="438C6386" w:rsidR="003731E1" w:rsidRDefault="003731E1" w:rsidP="00AF455F">
            <w:pPr>
              <w:spacing w:after="0" w:line="240" w:lineRule="auto"/>
              <w:rPr>
                <w:rFonts w:cstheme="minorHAnsi"/>
                <w:rtl/>
              </w:rPr>
            </w:pPr>
          </w:p>
          <w:p w14:paraId="7BD2E810" w14:textId="77777777" w:rsidR="00537B55" w:rsidRDefault="00537B55" w:rsidP="00AF455F">
            <w:pPr>
              <w:spacing w:after="0" w:line="240" w:lineRule="auto"/>
              <w:rPr>
                <w:rFonts w:cstheme="minorHAnsi"/>
              </w:rPr>
            </w:pPr>
          </w:p>
          <w:p w14:paraId="12C381E2" w14:textId="11EEA936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BDE4620" w14:textId="6934F45E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2F8FA393" w14:textId="348307AF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21CA90C7" w14:textId="7320F1B7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51E5E800" w14:textId="7C021ED7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</w:p>
          <w:p w14:paraId="60F61481" w14:textId="7B5E072D" w:rsidR="003731E1" w:rsidRDefault="003731E1" w:rsidP="003731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DE7A338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21AE9AD9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E5D0336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2C8BCAD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C73C4DE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9A6285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8B822CA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5C48B60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37B28F6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58448294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BCAF08B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421D1F4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0289EAD2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7103EE75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129EC91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36F76A58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1BBB24D6" w14:textId="30653D8F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378B91EB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491BD" w14:textId="190618B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Event Emergency Medical Coverage</w:t>
            </w:r>
            <w:r w:rsidRPr="002446A5">
              <w:rPr>
                <w:rFonts w:eastAsia="Calibri Light" w:cstheme="minorHAnsi"/>
              </w:rPr>
              <w:br/>
            </w:r>
          </w:p>
          <w:p w14:paraId="7AD7EFAD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60D09" w14:textId="77777777" w:rsidR="00AF455F" w:rsidRPr="00E45D69" w:rsidRDefault="00AF455F" w:rsidP="00AF455F">
            <w:pPr>
              <w:spacing w:after="0" w:line="240" w:lineRule="auto"/>
              <w:rPr>
                <w:rFonts w:eastAsia="Calibri Light" w:cstheme="minorHAnsi"/>
                <w:highlight w:val="yellow"/>
              </w:rPr>
            </w:pPr>
            <w:r w:rsidRPr="00E45D69">
              <w:rPr>
                <w:rFonts w:eastAsia="Calibri Light" w:cstheme="minorHAnsi"/>
                <w:highlight w:val="yellow"/>
              </w:rPr>
              <w:t xml:space="preserve">Form: </w:t>
            </w:r>
          </w:p>
          <w:p w14:paraId="44EED5DB" w14:textId="6F5C445F" w:rsidR="00AF455F" w:rsidRPr="00E45D69" w:rsidRDefault="00AF455F" w:rsidP="00AF455F">
            <w:pPr>
              <w:spacing w:after="0" w:line="240" w:lineRule="auto"/>
              <w:rPr>
                <w:rFonts w:eastAsia="Calibri Light" w:cstheme="minorHAnsi"/>
                <w:highlight w:val="yellow"/>
              </w:rPr>
            </w:pPr>
            <w:r w:rsidRPr="00E45D69">
              <w:rPr>
                <w:rFonts w:eastAsia="Calibri Light" w:cstheme="minorHAnsi"/>
                <w:highlight w:val="yellow"/>
              </w:rPr>
              <w:t>Change date to Day/Month/Year</w:t>
            </w:r>
          </w:p>
          <w:p w14:paraId="44356701" w14:textId="77777777" w:rsidR="0081793F" w:rsidRDefault="00AF455F" w:rsidP="00B272EC">
            <w:pPr>
              <w:pStyle w:val="p4"/>
              <w:spacing w:before="0" w:beforeAutospacing="0" w:after="0" w:afterAutospacing="0"/>
              <w:rPr>
                <w:ins w:id="375" w:author="Vivek Nair" w:date="2021-08-11T14:37:00Z"/>
                <w:rFonts w:eastAsia="Calibri Light" w:cstheme="minorHAnsi"/>
                <w:color w:val="7030A0"/>
                <w:lang w:val="en-US"/>
              </w:rPr>
            </w:pP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>- Not possible because currently rendered default HTML5 function if you want to change it then will take some with 3rd party plugin. This is not advisable as would</w:t>
            </w:r>
            <w:r>
              <w:rPr>
                <w:rFonts w:eastAsia="Calibri Light" w:cstheme="minorHAnsi"/>
                <w:color w:val="ED7D31" w:themeColor="accent2"/>
              </w:rPr>
              <w:t xml:space="preserve"> </w:t>
            </w:r>
            <w:r w:rsidR="00271C95">
              <w:rPr>
                <w:rFonts w:eastAsia="Calibri Light" w:cstheme="minorHAnsi"/>
                <w:color w:val="ED7D31" w:themeColor="accent2"/>
                <w:lang w:val="en-US"/>
              </w:rPr>
              <w:t xml:space="preserve">I </w:t>
            </w:r>
            <w:r w:rsidR="00271C95" w:rsidRPr="00271C95">
              <w:rPr>
                <w:rFonts w:eastAsia="Calibri Light" w:cstheme="minorHAnsi"/>
                <w:color w:val="7030A0"/>
                <w:lang w:val="en-US"/>
              </w:rPr>
              <w:t>noticed that it was done as day/month/year now so all good?</w:t>
            </w:r>
          </w:p>
          <w:p w14:paraId="2FA148C1" w14:textId="26D902FF" w:rsidR="0081793F" w:rsidRPr="0081793F" w:rsidRDefault="0081793F" w:rsidP="00B272EC">
            <w:pPr>
              <w:pStyle w:val="p4"/>
              <w:spacing w:before="0" w:beforeAutospacing="0" w:after="0" w:afterAutospacing="0"/>
              <w:rPr>
                <w:ins w:id="376" w:author="Vivek Nair" w:date="2021-08-11T14:37:00Z"/>
                <w:rFonts w:eastAsia="Calibri Light" w:cstheme="minorHAnsi"/>
                <w:b/>
                <w:color w:val="70AD47" w:themeColor="accent6"/>
                <w:lang w:val="en-US"/>
                <w:rPrChange w:id="377" w:author="Vivek Nair" w:date="2021-08-11T14:38:00Z">
                  <w:rPr>
                    <w:ins w:id="378" w:author="Vivek Nair" w:date="2021-08-11T14:37:00Z"/>
                    <w:rFonts w:eastAsia="Calibri Light" w:cstheme="minorHAnsi"/>
                    <w:b/>
                    <w:color w:val="FFC000"/>
                    <w:lang w:val="en-US"/>
                  </w:rPr>
                </w:rPrChange>
              </w:rPr>
            </w:pPr>
            <w:proofErr w:type="gramStart"/>
            <w:ins w:id="379" w:author="Vivek Nair" w:date="2021-08-11T14:37:00Z">
              <w:r w:rsidRPr="0081793F">
                <w:rPr>
                  <w:rFonts w:eastAsia="Calibri Light" w:cstheme="minorHAnsi"/>
                  <w:b/>
                  <w:color w:val="70AD47" w:themeColor="accent6"/>
                  <w:lang w:val="en-US"/>
                  <w:rPrChange w:id="380" w:author="Vivek Nair" w:date="2021-08-11T14:38:00Z">
                    <w:rPr>
                      <w:rFonts w:eastAsia="Calibri Light" w:cstheme="minorHAnsi"/>
                      <w:b/>
                      <w:color w:val="FFC000"/>
                      <w:lang w:val="en-US"/>
                    </w:rPr>
                  </w:rPrChange>
                </w:rPr>
                <w:t>So</w:t>
              </w:r>
              <w:proofErr w:type="gramEnd"/>
              <w:r w:rsidRPr="0081793F">
                <w:rPr>
                  <w:rFonts w:eastAsia="Calibri Light" w:cstheme="minorHAnsi"/>
                  <w:b/>
                  <w:color w:val="70AD47" w:themeColor="accent6"/>
                  <w:lang w:val="en-US"/>
                  <w:rPrChange w:id="381" w:author="Vivek Nair" w:date="2021-08-11T14:38:00Z">
                    <w:rPr>
                      <w:rFonts w:eastAsia="Calibri Light" w:cstheme="minorHAnsi"/>
                      <w:b/>
                      <w:color w:val="FFC000"/>
                      <w:lang w:val="en-US"/>
                    </w:rPr>
                  </w:rPrChange>
                </w:rPr>
                <w:t xml:space="preserve"> is it fine now?</w:t>
              </w:r>
            </w:ins>
          </w:p>
          <w:p w14:paraId="5C14FEEF" w14:textId="77777777" w:rsidR="0081793F" w:rsidRDefault="0081793F" w:rsidP="00B272EC">
            <w:pPr>
              <w:pStyle w:val="p4"/>
              <w:spacing w:before="0" w:beforeAutospacing="0" w:after="0" w:afterAutospacing="0"/>
              <w:rPr>
                <w:ins w:id="382" w:author="Vivek Nair" w:date="2021-08-11T14:37:00Z"/>
                <w:rFonts w:eastAsia="Calibri Light" w:cstheme="minorHAnsi"/>
                <w:b/>
                <w:color w:val="FFC000"/>
                <w:lang w:val="en-US"/>
              </w:rPr>
            </w:pPr>
          </w:p>
          <w:p w14:paraId="7F6C2273" w14:textId="5970EBDA" w:rsidR="00B272EC" w:rsidRDefault="00AF455F" w:rsidP="00B272EC">
            <w:pPr>
              <w:pStyle w:val="p4"/>
              <w:spacing w:before="0" w:beforeAutospacing="0" w:after="0" w:afterAutospacing="0"/>
            </w:pPr>
            <w:r w:rsidRPr="002446A5">
              <w:rPr>
                <w:rFonts w:eastAsia="Calibri Light" w:cstheme="minorHAnsi"/>
                <w:b/>
                <w:color w:val="FFC000"/>
              </w:rPr>
              <w:br/>
            </w:r>
            <w:r w:rsidRPr="002446A5">
              <w:rPr>
                <w:rFonts w:eastAsia="Calibri Light" w:cstheme="minorHAnsi"/>
              </w:rPr>
              <w:t xml:space="preserve">Why is the time set at 8:30 by default? </w:t>
            </w:r>
            <w:r w:rsidRPr="004D3D57">
              <w:rPr>
                <w:rFonts w:eastAsia="Calibri Light" w:cstheme="minorHAnsi"/>
                <w:color w:val="ED7D31" w:themeColor="accent2"/>
              </w:rPr>
              <w:t>– it shows default system time</w:t>
            </w:r>
            <w:r w:rsidR="00271C95">
              <w:rPr>
                <w:rFonts w:eastAsia="Calibri Light" w:cstheme="minorHAnsi"/>
                <w:color w:val="ED7D31" w:themeColor="accent2"/>
              </w:rPr>
              <w:t xml:space="preserve"> </w:t>
            </w:r>
            <w:r w:rsidR="00271C95" w:rsidRPr="00271C95">
              <w:rPr>
                <w:rFonts w:eastAsia="Calibri Light" w:cstheme="minorHAnsi"/>
                <w:color w:val="7030A0"/>
              </w:rPr>
              <w:t xml:space="preserve">User should see the label name/ field title and not the </w:t>
            </w:r>
            <w:r w:rsidR="00B272EC">
              <w:rPr>
                <w:rFonts w:eastAsia="Calibri Light" w:cstheme="minorHAnsi"/>
                <w:color w:val="7030A0"/>
              </w:rPr>
              <w:t xml:space="preserve">default system </w:t>
            </w:r>
            <w:r w:rsidR="00271C95" w:rsidRPr="00271C95">
              <w:rPr>
                <w:rFonts w:eastAsia="Calibri Light" w:cstheme="minorHAnsi"/>
                <w:color w:val="7030A0"/>
              </w:rPr>
              <w:t xml:space="preserve">time </w:t>
            </w:r>
          </w:p>
          <w:p w14:paraId="3A38CDDA" w14:textId="77777777" w:rsidR="00B272EC" w:rsidRDefault="00B272EC" w:rsidP="00B272EC">
            <w:pPr>
              <w:pStyle w:val="p4"/>
              <w:spacing w:before="0" w:beforeAutospacing="0" w:after="0" w:afterAutospacing="0"/>
            </w:pPr>
            <w:proofErr w:type="gramStart"/>
            <w:r>
              <w:rPr>
                <w:rStyle w:val="s2"/>
              </w:rPr>
              <w:t>e.g.</w:t>
            </w:r>
            <w:proofErr w:type="gramEnd"/>
            <w:r>
              <w:rPr>
                <w:rStyle w:val="s2"/>
              </w:rPr>
              <w:t xml:space="preserve"> Event Start Time</w:t>
            </w:r>
          </w:p>
          <w:p w14:paraId="303DF1F9" w14:textId="77777777" w:rsidR="00B272EC" w:rsidRDefault="00B272EC" w:rsidP="00B272EC">
            <w:pPr>
              <w:pStyle w:val="p4"/>
              <w:spacing w:before="0" w:beforeAutospacing="0" w:after="0" w:afterAutospacing="0"/>
            </w:pPr>
            <w:r>
              <w:rPr>
                <w:rStyle w:val="s2"/>
              </w:rPr>
              <w:t>Event End Time</w:t>
            </w:r>
          </w:p>
          <w:p w14:paraId="6ED8ABEC" w14:textId="7272A291" w:rsidR="00AF455F" w:rsidRPr="00B272EC" w:rsidRDefault="00AF455F" w:rsidP="00B272EC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  <w:p w14:paraId="37B8D8EC" w14:textId="076ECF98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11EB2A4" w14:textId="51B80ECD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D1CA46B" w14:textId="6EDC5D75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6FA4160" w14:textId="18B7C7BC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D762F31" w14:textId="77777777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5C908B1" w14:textId="709F2B06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5427F9D" w14:textId="03267C63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67E86FA" w14:textId="6F0D1AAF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4C591B3" w14:textId="0A73700C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99E450B" w14:textId="17CB71D1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2DA28F4" w14:textId="3662042A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9468BE8" w14:textId="52723C84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8869C0" w14:textId="77777777" w:rsidR="009C3B2E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B7F1E55" w14:textId="7528E54B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 xml:space="preserve">Enquiry Now Form-Why is it no longer set as default type of enquiry when user selects enquire </w:t>
            </w:r>
            <w:proofErr w:type="gramStart"/>
            <w:r w:rsidRPr="00B272EC">
              <w:rPr>
                <w:rStyle w:val="s2"/>
                <w:color w:val="7030A0"/>
              </w:rPr>
              <w:t>now ?</w:t>
            </w:r>
            <w:proofErr w:type="gramEnd"/>
          </w:p>
          <w:p w14:paraId="0ECF36A2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287FE047" w14:textId="59A6B954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6C20B16A" w14:textId="3D4330E9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55B828CB" w14:textId="1501DEE6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03D0C74B" w14:textId="77777777" w:rsidR="009C3B2E" w:rsidRDefault="009C3B2E" w:rsidP="00B272EC">
            <w:pPr>
              <w:pStyle w:val="p3"/>
              <w:spacing w:before="0" w:beforeAutospacing="0" w:after="0" w:afterAutospacing="0"/>
            </w:pPr>
          </w:p>
          <w:p w14:paraId="4CCBD551" w14:textId="77777777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When you move from Event Details to Primary Contact tab, it will take you down to footer area instead of form area. </w:t>
            </w:r>
          </w:p>
          <w:p w14:paraId="42C34FE1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59DC4134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094878F8" w14:textId="2B5D5CAB" w:rsidR="00B272EC" w:rsidRPr="00B272EC" w:rsidRDefault="00B272EC" w:rsidP="00AF455F">
            <w:pPr>
              <w:spacing w:after="0" w:line="240" w:lineRule="auto"/>
              <w:rPr>
                <w:rFonts w:eastAsia="Calibri Light"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57BD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367DA8D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DC3655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12E87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6DB3E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79AF95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5B307A" w14:textId="41EAA6B0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5F9DE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73A4C44" w14:textId="620992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28C84F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D62E1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AB39FFF" w14:textId="2445BC79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80DB97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1914DD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65219B" w14:textId="225C39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C6F69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F01E4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C5A46B" w14:textId="5C0D50C4" w:rsidR="00AF455F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1241599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015C81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3F5045F" w14:textId="77777777" w:rsidR="00AF455F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  <w:p w14:paraId="47D68A58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14A15AF9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64A3F8D1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686E42F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53B331E4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0B9841E5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75EAFF58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A00A1CE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03F6CA97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39EEFC54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B31FA86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E434B1D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6F88F4C2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700F6241" w14:textId="77777777" w:rsidR="00B272EC" w:rsidRDefault="00B272EC" w:rsidP="00AF455F">
            <w:pPr>
              <w:spacing w:after="0" w:line="240" w:lineRule="auto"/>
              <w:rPr>
                <w:rFonts w:cstheme="minorHAnsi"/>
              </w:rPr>
            </w:pPr>
          </w:p>
          <w:p w14:paraId="2DC45EB2" w14:textId="11D5E852" w:rsidR="00B272EC" w:rsidRDefault="009C3B2E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FB1B105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551A4B69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62381EE8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7F293B57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1AC652E7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1FC6810A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4A345039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30C531D3" w14:textId="77777777" w:rsidR="00777782" w:rsidRDefault="00777782" w:rsidP="00AF455F">
            <w:pPr>
              <w:spacing w:after="0" w:line="240" w:lineRule="auto"/>
              <w:rPr>
                <w:rFonts w:cstheme="minorHAnsi"/>
              </w:rPr>
            </w:pPr>
          </w:p>
          <w:p w14:paraId="0EAA384F" w14:textId="181547E4" w:rsidR="00777782" w:rsidRPr="002446A5" w:rsidRDefault="00777782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83E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E5A6C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  <w:b/>
              </w:rPr>
            </w:pPr>
          </w:p>
          <w:p w14:paraId="1505FE3B" w14:textId="782262FA" w:rsidR="00AF455F" w:rsidRPr="00D26C07" w:rsidRDefault="00AF455F" w:rsidP="00AF455F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both"/>
              <w:rPr>
                <w:rFonts w:eastAsia="Arial" w:cstheme="minorHAnsi"/>
                <w:color w:val="ED7D31" w:themeColor="accent2"/>
                <w:sz w:val="24"/>
              </w:rPr>
            </w:pPr>
          </w:p>
          <w:p w14:paraId="21F6C7E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3605BD7" w14:textId="44465283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E45D69">
              <w:rPr>
                <w:rFonts w:eastAsia="Calibri Light" w:cstheme="minorHAnsi"/>
                <w:highlight w:val="yellow"/>
              </w:rPr>
              <w:t>Change date to Day/Month/Year</w:t>
            </w:r>
            <w:r w:rsidRPr="00E45D69">
              <w:rPr>
                <w:rFonts w:eastAsia="Calibri Light" w:cstheme="minorHAnsi"/>
                <w:color w:val="ED7D31" w:themeColor="accent2"/>
                <w:highlight w:val="yellow"/>
              </w:rPr>
              <w:t xml:space="preserve"> – already responded</w:t>
            </w:r>
            <w:r w:rsidRPr="002446A5">
              <w:rPr>
                <w:rFonts w:eastAsia="Calibri Light" w:cstheme="minorHAnsi"/>
              </w:rPr>
              <w:br/>
            </w:r>
          </w:p>
          <w:p w14:paraId="58D84128" w14:textId="7B488600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849B27A" w14:textId="2E50AB3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7C44B78" w14:textId="70901E2C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E2672F" w14:textId="7F9D50CF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1321421" w14:textId="093B047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8261D59" w14:textId="29409EF3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F1E8BEC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2AFF5EF" w14:textId="5DA5906F" w:rsidR="00AF455F" w:rsidRDefault="00AF455F" w:rsidP="00AF455F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  <w:r w:rsidRPr="002446A5">
              <w:rPr>
                <w:rFonts w:eastAsia="Calibri Light" w:cstheme="minorHAnsi"/>
              </w:rPr>
              <w:t xml:space="preserve">Why is the time set at 10:00 by default? </w:t>
            </w:r>
            <w:r w:rsidRPr="00D26C07">
              <w:rPr>
                <w:rFonts w:eastAsia="Calibri Light" w:cstheme="minorHAnsi"/>
                <w:color w:val="ED7D31" w:themeColor="accent2"/>
              </w:rPr>
              <w:t>– already responded</w:t>
            </w:r>
          </w:p>
          <w:p w14:paraId="33A2D54E" w14:textId="08DDE928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71C95">
              <w:rPr>
                <w:rFonts w:eastAsia="Calibri Light" w:cstheme="minorHAnsi"/>
                <w:color w:val="7030A0"/>
              </w:rPr>
              <w:t xml:space="preserve">User should see the label name/ field title and not the </w:t>
            </w:r>
            <w:r>
              <w:rPr>
                <w:rFonts w:eastAsia="Calibri Light" w:cstheme="minorHAnsi"/>
                <w:color w:val="7030A0"/>
              </w:rPr>
              <w:t xml:space="preserve">default system </w:t>
            </w:r>
            <w:r w:rsidRPr="00271C95">
              <w:rPr>
                <w:rFonts w:eastAsia="Calibri Light" w:cstheme="minorHAnsi"/>
                <w:color w:val="7030A0"/>
              </w:rPr>
              <w:t>time</w:t>
            </w:r>
          </w:p>
          <w:p w14:paraId="637ABFD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D3E87C" w14:textId="5378A5C3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67C0E8B" w14:textId="7046C921" w:rsidR="00B272EC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69EE0A3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7A4E60" w14:textId="2573DB2D" w:rsidR="00AF455F" w:rsidRPr="00B272EC" w:rsidRDefault="00B272EC" w:rsidP="00B272EC">
            <w:pPr>
              <w:spacing w:after="0" w:line="240" w:lineRule="auto"/>
              <w:rPr>
                <w:rFonts w:cstheme="minorHAnsi"/>
                <w:color w:val="7030A0"/>
              </w:rPr>
            </w:pPr>
            <w:r w:rsidRPr="00B272EC">
              <w:rPr>
                <w:rFonts w:eastAsia="Calibri Light" w:cstheme="minorHAnsi"/>
                <w:color w:val="7030A0"/>
              </w:rPr>
              <w:t xml:space="preserve">Remove the word person from expected number of people on site </w:t>
            </w:r>
            <w:proofErr w:type="gramStart"/>
            <w:r>
              <w:rPr>
                <w:rFonts w:eastAsia="Calibri Light" w:cstheme="minorHAnsi"/>
                <w:color w:val="7030A0"/>
              </w:rPr>
              <w:t>–(</w:t>
            </w:r>
            <w:proofErr w:type="gramEnd"/>
            <w:r w:rsidRPr="00B272EC">
              <w:rPr>
                <w:rFonts w:eastAsia="Calibri Light" w:cstheme="minorHAnsi"/>
                <w:color w:val="7030A0"/>
              </w:rPr>
              <w:t>Not done on Arabic</w:t>
            </w:r>
            <w:r>
              <w:rPr>
                <w:rFonts w:eastAsia="Calibri Light" w:cstheme="minorHAnsi"/>
                <w:color w:val="7030A0"/>
              </w:rPr>
              <w:t>)</w:t>
            </w:r>
          </w:p>
          <w:p w14:paraId="64FD25E5" w14:textId="3723D28D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11E2B32" w14:textId="77777777" w:rsidR="00777782" w:rsidRDefault="0077778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4CD0EE02" w14:textId="77777777" w:rsidR="00777782" w:rsidRDefault="0077778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0425FA2A" w14:textId="77777777" w:rsidR="00777782" w:rsidRDefault="0077778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06138D63" w14:textId="2039A03F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 xml:space="preserve">Enquiry Now Form-Why is it no longer set as default type of enquiry when user selects enquire </w:t>
            </w:r>
            <w:proofErr w:type="gramStart"/>
            <w:r w:rsidRPr="00B272EC">
              <w:rPr>
                <w:rStyle w:val="s2"/>
                <w:color w:val="7030A0"/>
              </w:rPr>
              <w:t>now ?</w:t>
            </w:r>
            <w:proofErr w:type="gramEnd"/>
          </w:p>
          <w:p w14:paraId="59F180EB" w14:textId="77777777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0A0BC0D3" w14:textId="46AF3D6E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4BD4871E" w14:textId="77777777" w:rsidR="00777782" w:rsidRDefault="00777782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5F374350" w14:textId="77777777" w:rsidR="00B272EC" w:rsidRDefault="00B272EC" w:rsidP="00B272EC">
            <w:pPr>
              <w:pStyle w:val="ListParagraph"/>
              <w:spacing w:after="0" w:line="240" w:lineRule="auto"/>
              <w:rPr>
                <w:rFonts w:cstheme="minorHAnsi"/>
                <w:lang w:val="en-AE"/>
              </w:rPr>
            </w:pPr>
          </w:p>
          <w:p w14:paraId="1C8168C7" w14:textId="38F89E98" w:rsidR="00B272EC" w:rsidRDefault="00B272EC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  <w:r w:rsidRPr="00B272EC">
              <w:rPr>
                <w:rStyle w:val="s2"/>
                <w:color w:val="7030A0"/>
              </w:rPr>
              <w:t>When you move from Event Details to Primary Contact tab, it will take you down to footer area instead of form area. </w:t>
            </w:r>
          </w:p>
          <w:p w14:paraId="34E8EEB5" w14:textId="671A719D" w:rsidR="00036422" w:rsidRDefault="00036422" w:rsidP="00B272EC">
            <w:pPr>
              <w:pStyle w:val="p4"/>
              <w:spacing w:before="0" w:beforeAutospacing="0" w:after="0" w:afterAutospacing="0"/>
              <w:rPr>
                <w:rStyle w:val="s2"/>
                <w:color w:val="7030A0"/>
              </w:rPr>
            </w:pPr>
          </w:p>
          <w:p w14:paraId="29CE8E44" w14:textId="4D417200" w:rsidR="00036422" w:rsidRPr="00537B55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All drop down menus to be in navy blue not neon blue</w:t>
            </w:r>
          </w:p>
          <w:p w14:paraId="74349F0A" w14:textId="77777777" w:rsidR="00036422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21C648C2" w14:textId="77777777" w:rsidR="00036422" w:rsidRPr="00537B55" w:rsidRDefault="00036422" w:rsidP="00036422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7C858865" w14:textId="4EE1F359" w:rsidR="00036422" w:rsidRPr="00B272EC" w:rsidRDefault="00036422" w:rsidP="00036422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59B41B67" w14:textId="7FF1181E" w:rsidR="00B272EC" w:rsidRPr="00B272EC" w:rsidRDefault="00B272EC" w:rsidP="00B272EC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C27C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lastRenderedPageBreak/>
              <w:t>1</w:t>
            </w:r>
          </w:p>
          <w:p w14:paraId="34DE72E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4E9F22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FAFEB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0B39D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6B74BF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0E93E0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EFD9EE2" w14:textId="37F586EE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2C5262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056AA0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7C47C12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7D88F9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A0A5068" w14:textId="4716277B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8BB980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FC4DE5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E92DC0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30F5D9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F8574E5" w14:textId="05E051BD" w:rsidR="00AF455F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2DE23A5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E55B45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EB5855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A88EC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37ADA6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18DD4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EEF54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EE0DFF" w14:textId="77777777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9449A68" w14:textId="058C40D0" w:rsidR="00AF455F" w:rsidRPr="002446A5" w:rsidRDefault="009C3B2E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47E44BF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C4327D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75B0B50" w14:textId="15A8C17D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CDD11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4DBD8D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1B913F" w14:textId="321EF65A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8DD9C08" w14:textId="77777777" w:rsidR="00777782" w:rsidRPr="002446A5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99FD42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39A09AC" w14:textId="0373C050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0AA55F4F" w14:textId="05460D8E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B82A85F" w14:textId="0E822FAA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6B36A5" w14:textId="331C2006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90555FA" w14:textId="3CC042D2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6D03474" w14:textId="6C790886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A48FA55" w14:textId="5CB8803E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D1CC3FC" w14:textId="43975EE2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A1AEF57" w14:textId="5DC3DEB5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E43B493" w14:textId="62BF4D94" w:rsidR="00777782" w:rsidRDefault="0077778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60100FF7" w14:textId="63415178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BDF4128" w14:textId="1ED39032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54FA0E3" w14:textId="4ADBEC52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205E70B" w14:textId="677D885B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64D5C8" w14:textId="3C82F736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75296CE" w14:textId="06701B8E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DDCB57" w14:textId="23C30B94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0CA00183" w14:textId="7166C2C6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E4B0B03" w14:textId="6FF226E9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7CBBB05" w14:textId="1DD28AC1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121E315" w14:textId="7C1175B7" w:rsidR="00036422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4DDEC8F" w14:textId="10C90630" w:rsidR="00036422" w:rsidRPr="002446A5" w:rsidRDefault="00036422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0771E5DA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4570A" w:rsidRPr="002446A5" w14:paraId="5BF36A66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4B734" w14:textId="42C6EB56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lastRenderedPageBreak/>
              <w:t>Education and Training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97517" w14:textId="2585FE22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Enquiry Now Form-Enquiry Now Form-Why is it no longer set as default type of enquiry when user selects enquire now </w:t>
            </w:r>
          </w:p>
          <w:p w14:paraId="11450FB3" w14:textId="246E9E98" w:rsidR="00B272EC" w:rsidRPr="00B272EC" w:rsidRDefault="00B272EC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7F649" w14:textId="36798A61" w:rsidR="00B272EC" w:rsidRPr="002446A5" w:rsidRDefault="00B272EC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C8084" w14:textId="20731653" w:rsidR="00B272EC" w:rsidRPr="00B272EC" w:rsidRDefault="00B272EC" w:rsidP="00B272EC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B272EC">
              <w:rPr>
                <w:rStyle w:val="s2"/>
                <w:color w:val="7030A0"/>
              </w:rPr>
              <w:t>Enquiry Now Form-Enquiry Now Form-Why is it no longer set as default type of enquiry when user selects enquire now </w:t>
            </w:r>
          </w:p>
          <w:p w14:paraId="7C9AFAC0" w14:textId="77777777" w:rsidR="00B272EC" w:rsidRDefault="00B272EC" w:rsidP="00B272EC">
            <w:pPr>
              <w:pStyle w:val="p3"/>
              <w:spacing w:before="0" w:beforeAutospacing="0" w:after="0" w:afterAutospacing="0"/>
            </w:pPr>
          </w:p>
          <w:p w14:paraId="12300119" w14:textId="77777777" w:rsidR="00B272EC" w:rsidRPr="00B272EC" w:rsidRDefault="00B272EC" w:rsidP="00AF455F">
            <w:pPr>
              <w:spacing w:after="0" w:line="240" w:lineRule="auto"/>
              <w:rPr>
                <w:rFonts w:eastAsia="Calibri"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6E6DC" w14:textId="083C31AC" w:rsidR="00B272EC" w:rsidRPr="002446A5" w:rsidRDefault="00B272EC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1E3B8DDB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C748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Contact Us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643E9" w14:textId="53135A31" w:rsidR="00F808AD" w:rsidRPr="00F808AD" w:rsidRDefault="00F808AD" w:rsidP="00F808AD">
            <w:pPr>
              <w:spacing w:after="0" w:line="240" w:lineRule="auto"/>
              <w:rPr>
                <w:rFonts w:eastAsia="Calibri" w:cstheme="minorHAnsi"/>
                <w:rtl/>
              </w:rPr>
            </w:pPr>
            <w:r>
              <w:rPr>
                <w:rFonts w:eastAsia="Calibri" w:cstheme="minorHAnsi"/>
              </w:rPr>
              <w:t>Contact Us</w:t>
            </w:r>
            <w:r w:rsidRPr="00F808AD">
              <w:rPr>
                <w:rFonts w:eastAsia="Calibri" w:cstheme="minorHAnsi"/>
              </w:rPr>
              <w:t xml:space="preserve"> Form</w:t>
            </w:r>
          </w:p>
          <w:p w14:paraId="526C1993" w14:textId="39F30F48" w:rsidR="00AF455F" w:rsidRPr="00456638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56638">
              <w:rPr>
                <w:rFonts w:eastAsia="Calibri Light" w:cstheme="minorHAnsi"/>
                <w:color w:val="7030A0"/>
              </w:rPr>
              <w:t>Ms. Should be last (after Miss)</w:t>
            </w:r>
            <w:r w:rsidR="00990AA0">
              <w:rPr>
                <w:rFonts w:eastAsia="Calibri Light" w:cstheme="minorHAnsi"/>
                <w:color w:val="7030A0"/>
              </w:rPr>
              <w:t xml:space="preserve"> on the </w:t>
            </w:r>
            <w:proofErr w:type="gramStart"/>
            <w:r w:rsidR="00990AA0">
              <w:rPr>
                <w:rFonts w:eastAsia="Calibri Light" w:cstheme="minorHAnsi"/>
                <w:color w:val="7030A0"/>
              </w:rPr>
              <w:t>drop down</w:t>
            </w:r>
            <w:proofErr w:type="gramEnd"/>
            <w:r w:rsidR="00990AA0">
              <w:rPr>
                <w:rFonts w:eastAsia="Calibri Light" w:cstheme="minorHAnsi"/>
                <w:color w:val="7030A0"/>
              </w:rPr>
              <w:t xml:space="preserve"> menu</w:t>
            </w:r>
          </w:p>
          <w:p w14:paraId="5CFAB146" w14:textId="77777777" w:rsidR="00AF455F" w:rsidRDefault="00AF455F" w:rsidP="00990AA0">
            <w:pPr>
              <w:spacing w:after="0" w:line="240" w:lineRule="auto"/>
              <w:rPr>
                <w:rFonts w:cstheme="minorHAnsi"/>
              </w:rPr>
            </w:pPr>
          </w:p>
          <w:p w14:paraId="186FA6F8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52C9BFAF" w14:textId="2BEA7797" w:rsidR="00602313" w:rsidRPr="00602313" w:rsidRDefault="00602313" w:rsidP="00990AA0">
            <w:pPr>
              <w:spacing w:after="0" w:line="240" w:lineRule="auto"/>
              <w:rPr>
                <w:rFonts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B752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2</w:t>
            </w:r>
          </w:p>
          <w:p w14:paraId="3859B46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469BFF5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7F60839" w14:textId="04F7C978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0F8AE27" w14:textId="4F3DD26D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BE8BA6" w14:textId="56000FEF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B70193E" w14:textId="77777777" w:rsidR="0066493E" w:rsidRDefault="0066493E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04F7751" w14:textId="0C7E434D" w:rsidR="00602313" w:rsidRPr="002446A5" w:rsidRDefault="00602313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0098F5FA" w14:textId="4E283D5C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ADB7" w14:textId="5BB717BF" w:rsidR="00F808AD" w:rsidRPr="00F808AD" w:rsidRDefault="00F808AD" w:rsidP="00F808AD">
            <w:pPr>
              <w:spacing w:after="0" w:line="240" w:lineRule="auto"/>
              <w:rPr>
                <w:rFonts w:eastAsia="Calibri" w:cstheme="minorHAnsi"/>
                <w:rtl/>
              </w:rPr>
            </w:pPr>
            <w:r>
              <w:rPr>
                <w:rFonts w:eastAsia="Calibri" w:cstheme="minorHAnsi"/>
              </w:rPr>
              <w:t>Contact Us</w:t>
            </w:r>
            <w:r w:rsidRPr="00F808AD">
              <w:rPr>
                <w:rFonts w:eastAsia="Calibri" w:cstheme="minorHAnsi"/>
              </w:rPr>
              <w:t xml:space="preserve"> Form</w:t>
            </w:r>
          </w:p>
          <w:p w14:paraId="192B6F93" w14:textId="2A555CC7" w:rsidR="00990AA0" w:rsidRPr="00456638" w:rsidRDefault="00990AA0" w:rsidP="00990AA0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56638">
              <w:rPr>
                <w:rFonts w:eastAsia="Calibri Light" w:cstheme="minorHAnsi"/>
                <w:color w:val="7030A0"/>
              </w:rPr>
              <w:t>Ms. Should</w:t>
            </w:r>
            <w:r>
              <w:rPr>
                <w:rFonts w:eastAsia="Calibri Light" w:cstheme="minorHAnsi"/>
                <w:color w:val="7030A0"/>
              </w:rPr>
              <w:t xml:space="preserve"> not be listed in the Arabic drop down menu</w:t>
            </w:r>
            <w:r w:rsidRPr="00456638">
              <w:rPr>
                <w:rFonts w:eastAsia="Calibri Light" w:cstheme="minorHAnsi"/>
                <w:color w:val="7030A0"/>
              </w:rPr>
              <w:t xml:space="preserve"> </w:t>
            </w:r>
          </w:p>
          <w:p w14:paraId="4D36A438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4446C6DE" w14:textId="77777777" w:rsidR="00602313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  <w:rtl/>
              </w:rPr>
            </w:pPr>
          </w:p>
          <w:p w14:paraId="6A481A46" w14:textId="77777777" w:rsidR="00602313" w:rsidRPr="00537B55" w:rsidRDefault="00602313" w:rsidP="00602313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07211E6A" w14:textId="6B24D149" w:rsidR="00AF455F" w:rsidRPr="002446A5" w:rsidRDefault="00602313" w:rsidP="00602313">
            <w:pPr>
              <w:spacing w:after="0" w:line="240" w:lineRule="auto"/>
              <w:rPr>
                <w:rFonts w:eastAsia="Calibri" w:cstheme="minorHAnsi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A437C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0BF0CB8A" w14:textId="77777777" w:rsidR="00AF455F" w:rsidRDefault="00990AA0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  <w:p w14:paraId="04BE5C2D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C44EF3D" w14:textId="77777777" w:rsidR="00602313" w:rsidRDefault="00602313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64E6DF2" w14:textId="77777777" w:rsidR="00602313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  <w:p w14:paraId="5375BA9F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21056732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8AD3BD7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27DCE8D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C986A87" w14:textId="7F699FFB" w:rsidR="0034570A" w:rsidRPr="002446A5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18445B6E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DCD5B" w14:textId="7777777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  <w:r w:rsidRPr="002446A5">
              <w:rPr>
                <w:rFonts w:eastAsia="Calibri Light" w:cstheme="minorHAnsi"/>
              </w:rPr>
              <w:t>Feedback Page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C91F8" w14:textId="3AA43ED5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 xml:space="preserve">Feedback Form: </w:t>
            </w:r>
            <w:r w:rsidRPr="002446A5">
              <w:rPr>
                <w:rFonts w:eastAsia="Calibri Light" w:cstheme="minorHAnsi"/>
              </w:rPr>
              <w:br/>
            </w:r>
            <w:r w:rsidRPr="002446A5">
              <w:rPr>
                <w:rFonts w:eastAsia="Calibri Light" w:cstheme="minorHAnsi"/>
              </w:rPr>
              <w:br/>
              <w:t xml:space="preserve">Why is the form set on </w:t>
            </w:r>
            <w:r w:rsidRPr="002446A5">
              <w:rPr>
                <w:rFonts w:eastAsia="Calibri Light" w:cstheme="minorHAnsi"/>
              </w:rPr>
              <w:lastRenderedPageBreak/>
              <w:t xml:space="preserve">complaint field? It should be </w:t>
            </w:r>
            <w:proofErr w:type="gramStart"/>
            <w:r w:rsidRPr="002446A5">
              <w:rPr>
                <w:rFonts w:eastAsia="Calibri Light" w:cstheme="minorHAnsi"/>
              </w:rPr>
              <w:t>on  Select</w:t>
            </w:r>
            <w:proofErr w:type="gramEnd"/>
            <w:r w:rsidRPr="002446A5">
              <w:rPr>
                <w:rFonts w:eastAsia="Calibri Light" w:cstheme="minorHAnsi"/>
              </w:rPr>
              <w:t xml:space="preserve"> field. (Must change first field- Type of Enquiry in the </w:t>
            </w:r>
            <w:proofErr w:type="gramStart"/>
            <w:r w:rsidRPr="002446A5">
              <w:rPr>
                <w:rFonts w:eastAsia="Calibri Light" w:cstheme="minorHAnsi"/>
              </w:rPr>
              <w:t>drop down</w:t>
            </w:r>
            <w:proofErr w:type="gramEnd"/>
            <w:r w:rsidRPr="002446A5">
              <w:rPr>
                <w:rFonts w:eastAsia="Calibri Light" w:cstheme="minorHAnsi"/>
              </w:rPr>
              <w:t xml:space="preserve"> menu to Select).</w:t>
            </w:r>
          </w:p>
          <w:p w14:paraId="3468D1AE" w14:textId="366F23FC" w:rsidR="00AF455F" w:rsidRDefault="00AF455F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  <w:r w:rsidRPr="004D3D57">
              <w:rPr>
                <w:rFonts w:eastAsia="Calibri Light" w:cstheme="minorHAnsi"/>
                <w:color w:val="ED7D31" w:themeColor="accent2"/>
              </w:rPr>
              <w:t xml:space="preserve">- </w:t>
            </w:r>
            <w:r w:rsidRPr="00456638">
              <w:rPr>
                <w:rFonts w:eastAsia="Calibri Light" w:cstheme="minorHAnsi"/>
                <w:color w:val="ED7D31" w:themeColor="accent2"/>
                <w:highlight w:val="red"/>
              </w:rPr>
              <w:t>Done</w:t>
            </w:r>
            <w:r>
              <w:rPr>
                <w:rFonts w:eastAsia="Calibri Light" w:cstheme="minorHAnsi"/>
                <w:color w:val="ED7D31" w:themeColor="accent2"/>
              </w:rPr>
              <w:t xml:space="preserve"> </w:t>
            </w:r>
            <w:r w:rsidRPr="00456638">
              <w:rPr>
                <w:rFonts w:eastAsia="Calibri Light" w:cstheme="minorHAnsi"/>
                <w:color w:val="7030A0"/>
              </w:rPr>
              <w:t>Not done, Replace Type of Enquiry with Select</w:t>
            </w:r>
          </w:p>
          <w:p w14:paraId="60C45881" w14:textId="67844486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5845A597" w14:textId="02EE74B1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2D592884" w14:textId="77777777" w:rsidR="0034570A" w:rsidRPr="00537B55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10FF4DD2" w14:textId="77777777" w:rsidR="0034570A" w:rsidRP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  <w:p w14:paraId="4EA444A5" w14:textId="77777777" w:rsidR="00AB570A" w:rsidRPr="00AB570A" w:rsidRDefault="00AB570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Complaints and Feedback/ Form</w:t>
            </w:r>
          </w:p>
          <w:p w14:paraId="0EEA4C6E" w14:textId="77777777" w:rsidR="00AB570A" w:rsidRPr="00AB570A" w:rsidRDefault="00AB570A" w:rsidP="00AB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4D82CD4F" w14:textId="7480D73D" w:rsidR="00AB570A" w:rsidRPr="00AB570A" w:rsidRDefault="00AB570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Under Emirate—&gt; replace the word city in the question with Emirate.</w:t>
            </w:r>
          </w:p>
          <w:p w14:paraId="2E0B3621" w14:textId="3825AF2B" w:rsidR="00AB570A" w:rsidRPr="00AB570A" w:rsidRDefault="00AB570A" w:rsidP="00AB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It should become:</w:t>
            </w:r>
          </w:p>
          <w:p w14:paraId="7F284F13" w14:textId="77777777" w:rsidR="00AB570A" w:rsidRPr="00AB570A" w:rsidRDefault="00AB570A" w:rsidP="00AB570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In which Emirates did the incident take place?</w:t>
            </w:r>
          </w:p>
          <w:p w14:paraId="486E89DB" w14:textId="77777777" w:rsidR="00AB570A" w:rsidRDefault="00AB570A" w:rsidP="00AB570A">
            <w:pPr>
              <w:pStyle w:val="p3"/>
              <w:spacing w:before="0" w:beforeAutospacing="0" w:after="0" w:afterAutospacing="0"/>
            </w:pPr>
          </w:p>
          <w:p w14:paraId="24099421" w14:textId="1E847BF9" w:rsidR="0034570A" w:rsidRPr="00AB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  <w:lang w:val="en-AE"/>
              </w:rPr>
            </w:pPr>
          </w:p>
          <w:p w14:paraId="5B94CBF5" w14:textId="7661614C" w:rsidR="0034570A" w:rsidRDefault="0034570A" w:rsidP="00AF455F">
            <w:pPr>
              <w:spacing w:after="0" w:line="240" w:lineRule="auto"/>
              <w:rPr>
                <w:rFonts w:eastAsia="Calibri Light" w:cstheme="minorHAnsi"/>
                <w:color w:val="7030A0"/>
              </w:rPr>
            </w:pPr>
          </w:p>
          <w:p w14:paraId="10DEA503" w14:textId="77777777" w:rsidR="0034570A" w:rsidRPr="004D3D57" w:rsidRDefault="0034570A" w:rsidP="00AF455F">
            <w:pPr>
              <w:spacing w:after="0" w:line="240" w:lineRule="auto"/>
              <w:rPr>
                <w:rFonts w:eastAsia="Calibri Light" w:cstheme="minorHAnsi"/>
                <w:color w:val="ED7D31" w:themeColor="accent2"/>
              </w:rPr>
            </w:pPr>
          </w:p>
          <w:p w14:paraId="5028B600" w14:textId="29CF23C7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B4196" w14:textId="77777777" w:rsidR="000D6B38" w:rsidRDefault="000D6B38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9CBCCC1" w14:textId="77777777" w:rsidR="000D6B38" w:rsidRDefault="000D6B38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117B11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EB0064F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1EF04D3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  <w:r w:rsidRPr="002446A5">
              <w:rPr>
                <w:rFonts w:eastAsia="Calibri Light" w:cstheme="minorHAnsi"/>
              </w:rPr>
              <w:t>1</w:t>
            </w:r>
          </w:p>
          <w:p w14:paraId="799903DE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E36472B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03552FA4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6115328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1B028A9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E14A10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3647681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0230F0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04430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A8D3CD0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762D167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5082E18" w14:textId="009AB45E" w:rsidR="00AF455F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4A06344B" w14:textId="77777777" w:rsidR="0034570A" w:rsidRPr="002446A5" w:rsidRDefault="0034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5DD01BE" w14:textId="18BDE56E" w:rsidR="00AF455F" w:rsidRDefault="0034570A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2</w:t>
            </w:r>
          </w:p>
          <w:p w14:paraId="48177A83" w14:textId="47C3CD5B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DA9E6C3" w14:textId="3A06A45A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2BDBDE8C" w14:textId="2CF57023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5EDBA8EF" w14:textId="2BECB7D6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3554C82" w14:textId="6A64E0CE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3B1126E9" w14:textId="1C0E9DF3" w:rsidR="00AB570A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7CE3CEE" w14:textId="3E046581" w:rsidR="00AB570A" w:rsidRPr="002446A5" w:rsidRDefault="00AB570A" w:rsidP="00AF455F">
            <w:pPr>
              <w:spacing w:after="0" w:line="240" w:lineRule="auto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1</w:t>
            </w:r>
          </w:p>
          <w:p w14:paraId="3A98CA9D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12A1B4CA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60A1755C" w14:textId="77777777" w:rsidR="00AF455F" w:rsidRPr="002446A5" w:rsidRDefault="00AF455F" w:rsidP="00AF455F">
            <w:pPr>
              <w:spacing w:after="0" w:line="240" w:lineRule="auto"/>
              <w:rPr>
                <w:rFonts w:eastAsia="Calibri Light" w:cstheme="minorHAnsi"/>
              </w:rPr>
            </w:pPr>
          </w:p>
          <w:p w14:paraId="7CD54C3C" w14:textId="6624C726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7709" w14:textId="40A6DB12" w:rsidR="0058712C" w:rsidRPr="00F808AD" w:rsidRDefault="00F808AD" w:rsidP="00AF455F">
            <w:pPr>
              <w:spacing w:after="0" w:line="240" w:lineRule="auto"/>
              <w:rPr>
                <w:rFonts w:eastAsia="Calibri" w:cstheme="minorHAnsi"/>
                <w:rtl/>
              </w:rPr>
            </w:pPr>
            <w:r w:rsidRPr="00F808AD">
              <w:rPr>
                <w:rFonts w:eastAsia="Calibri" w:cstheme="minorHAnsi"/>
              </w:rPr>
              <w:lastRenderedPageBreak/>
              <w:t>Feedback Form</w:t>
            </w:r>
          </w:p>
          <w:p w14:paraId="1BC8C00D" w14:textId="02DA0668" w:rsidR="00815B77" w:rsidRPr="00F808AD" w:rsidRDefault="00815B77" w:rsidP="00AF455F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F808AD">
              <w:rPr>
                <w:rFonts w:eastAsia="Calibri" w:cstheme="minorHAnsi"/>
                <w:color w:val="7030A0"/>
              </w:rPr>
              <w:t>Must be</w:t>
            </w:r>
          </w:p>
          <w:p w14:paraId="099FD819" w14:textId="21137F6F" w:rsidR="00815B77" w:rsidRPr="00F808AD" w:rsidRDefault="00815B7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  <w:r w:rsidRPr="00F808AD">
              <w:rPr>
                <w:rFonts w:eastAsia="Calibri" w:cstheme="minorHAnsi" w:hint="cs"/>
                <w:color w:val="7030A0"/>
                <w:rtl/>
                <w:lang w:bidi="ar-AE"/>
              </w:rPr>
              <w:t>نوع الملاحظة</w:t>
            </w:r>
          </w:p>
          <w:p w14:paraId="040C9115" w14:textId="7126783E" w:rsidR="00815B77" w:rsidRPr="00F808AD" w:rsidRDefault="00815B7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</w:p>
          <w:p w14:paraId="6BDFC367" w14:textId="5865DC73" w:rsidR="00815B77" w:rsidRPr="00F808AD" w:rsidRDefault="001A3E57" w:rsidP="00815B77">
            <w:pPr>
              <w:spacing w:after="0" w:line="240" w:lineRule="auto"/>
              <w:rPr>
                <w:rFonts w:eastAsia="Calibri" w:cstheme="minorHAnsi"/>
                <w:color w:val="7030A0"/>
                <w:rtl/>
                <w:lang w:bidi="ar-AE"/>
              </w:rPr>
            </w:pPr>
            <w:r w:rsidRPr="00F808AD">
              <w:rPr>
                <w:rFonts w:eastAsia="Calibri" w:cstheme="minorHAnsi" w:hint="cs"/>
                <w:color w:val="7030A0"/>
                <w:rtl/>
                <w:lang w:bidi="ar-AE"/>
              </w:rPr>
              <w:t>الرجاء الاختيار</w:t>
            </w:r>
          </w:p>
          <w:p w14:paraId="5EF98BC2" w14:textId="77777777" w:rsidR="00815B77" w:rsidRDefault="00815B77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noProof/>
              </w:rPr>
              <w:drawing>
                <wp:inline distT="0" distB="0" distL="0" distR="0" wp14:anchorId="39E0EC59" wp14:editId="094A93C9">
                  <wp:extent cx="1203852" cy="465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146" cy="47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37A08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4AE1473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F763F82" w14:textId="10664599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Form- All drop down menus to be in navy blue not neon blue</w:t>
            </w:r>
          </w:p>
          <w:p w14:paraId="3E88BA00" w14:textId="1E546D6A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27F64610" w14:textId="2DEAA363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</w:p>
          <w:p w14:paraId="1D8AE30F" w14:textId="5F1CCCB4" w:rsidR="0034570A" w:rsidRDefault="0034570A" w:rsidP="0034570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 w:rsidRPr="00537B55">
              <w:rPr>
                <w:color w:val="7030A0"/>
              </w:rPr>
              <w:t>Some of the Arabic text is chopped off across all Arabic forms</w:t>
            </w:r>
          </w:p>
          <w:p w14:paraId="6EE5F0F3" w14:textId="06599923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65474C2" w14:textId="61101449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0E71E3E" w14:textId="7D8015AC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5CC6FEE" w14:textId="7EEECE74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2A7345E8" w14:textId="234DA23C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7455A02D" w14:textId="13EECA06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AC8FC68" w14:textId="1B87EC6A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48854EB0" w14:textId="3D2887E9" w:rsidR="0009453A" w:rsidRDefault="0009453A" w:rsidP="0034570A">
            <w:pPr>
              <w:pStyle w:val="p3"/>
              <w:spacing w:before="0" w:beforeAutospacing="0" w:after="0" w:afterAutospacing="0"/>
            </w:pPr>
          </w:p>
          <w:p w14:paraId="3A6AEC9A" w14:textId="77777777" w:rsidR="0009453A" w:rsidRPr="00AB570A" w:rsidRDefault="0009453A" w:rsidP="0009453A">
            <w:pPr>
              <w:pStyle w:val="p4"/>
              <w:spacing w:before="0" w:beforeAutospacing="0" w:after="0" w:afterAutospacing="0"/>
              <w:rPr>
                <w:color w:val="7030A0"/>
              </w:rPr>
            </w:pPr>
            <w:r w:rsidRPr="00AB570A">
              <w:rPr>
                <w:rStyle w:val="s2"/>
                <w:color w:val="7030A0"/>
              </w:rPr>
              <w:t>Under Emirate—&gt; replace the word city in the question with Emirate.</w:t>
            </w:r>
          </w:p>
          <w:p w14:paraId="33039D33" w14:textId="77777777" w:rsidR="0009453A" w:rsidRPr="00AB570A" w:rsidRDefault="0009453A" w:rsidP="0009453A">
            <w:pPr>
              <w:pStyle w:val="p3"/>
              <w:spacing w:before="0" w:beforeAutospacing="0" w:after="0" w:afterAutospacing="0"/>
              <w:rPr>
                <w:color w:val="7030A0"/>
              </w:rPr>
            </w:pPr>
            <w:r>
              <w:rPr>
                <w:color w:val="7030A0"/>
              </w:rPr>
              <w:t>It should become:</w:t>
            </w:r>
          </w:p>
          <w:p w14:paraId="56F2C48B" w14:textId="30AE8EA6" w:rsidR="0009453A" w:rsidRPr="00537B55" w:rsidRDefault="00D269DF" w:rsidP="0034570A">
            <w:pPr>
              <w:pStyle w:val="p3"/>
              <w:spacing w:before="0" w:beforeAutospacing="0" w:after="0" w:afterAutospacing="0"/>
              <w:rPr>
                <w:color w:val="7030A0"/>
                <w:rtl/>
                <w:lang w:bidi="ar-AE"/>
              </w:rPr>
            </w:pPr>
            <w:r w:rsidRPr="00D269DF">
              <w:rPr>
                <w:rFonts w:asciiTheme="minorBidi" w:hAnsiTheme="minorBidi" w:cstheme="minorBidi"/>
                <w:color w:val="7030A0"/>
                <w:rtl/>
                <w:lang w:bidi="ar-AE"/>
              </w:rPr>
              <w:t xml:space="preserve">في أي </w:t>
            </w:r>
            <w:r w:rsidRPr="00D269DF">
              <w:rPr>
                <w:rFonts w:asciiTheme="minorBidi" w:hAnsiTheme="minorBidi" w:cstheme="minorBidi"/>
                <w:color w:val="7030A0"/>
                <w:highlight w:val="yellow"/>
                <w:rtl/>
                <w:lang w:bidi="ar-AE"/>
              </w:rPr>
              <w:t>مدينة</w:t>
            </w:r>
            <w:r w:rsidRPr="00D269DF">
              <w:rPr>
                <w:rFonts w:asciiTheme="minorBidi" w:hAnsiTheme="minorBidi" w:cstheme="minorBidi"/>
                <w:color w:val="7030A0"/>
                <w:rtl/>
                <w:lang w:bidi="ar-AE"/>
              </w:rPr>
              <w:t xml:space="preserve"> وقعت الحادثة</w:t>
            </w:r>
            <w:r>
              <w:rPr>
                <w:rFonts w:hint="cs"/>
                <w:color w:val="7030A0"/>
                <w:rtl/>
                <w:lang w:bidi="ar-AE"/>
              </w:rPr>
              <w:t>؟</w:t>
            </w:r>
          </w:p>
          <w:p w14:paraId="1DDA914F" w14:textId="4C9D5561" w:rsidR="0034570A" w:rsidRPr="0034570A" w:rsidRDefault="0034570A" w:rsidP="00AF455F">
            <w:pPr>
              <w:spacing w:after="0" w:line="240" w:lineRule="auto"/>
              <w:rPr>
                <w:rFonts w:eastAsia="Calibri" w:cstheme="minorHAnsi"/>
                <w:lang w:val="en-AE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0390" w14:textId="77777777" w:rsidR="00AF455F" w:rsidRDefault="008D04B5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 w:hint="cs"/>
                <w:rtl/>
              </w:rPr>
              <w:lastRenderedPageBreak/>
              <w:t>1</w:t>
            </w:r>
          </w:p>
          <w:p w14:paraId="30C4424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61FBF84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717F0784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CE72D13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09F23113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BFE22FA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D5A16D9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4C757C57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1471D50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C8E783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</w:t>
            </w:r>
          </w:p>
          <w:p w14:paraId="11B7BA4C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9A2649A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302D05FD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50A4BAC6" w14:textId="77777777" w:rsidR="0034570A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</w:p>
          <w:p w14:paraId="650552BF" w14:textId="5A9E2913" w:rsidR="0034570A" w:rsidRPr="002446A5" w:rsidRDefault="0034570A" w:rsidP="00AF455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</w:t>
            </w:r>
          </w:p>
        </w:tc>
      </w:tr>
      <w:tr w:rsidR="0034570A" w:rsidRPr="002446A5" w14:paraId="609C991B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CC219" w14:textId="5BF00DA9" w:rsidR="00AF455F" w:rsidRPr="002446A5" w:rsidRDefault="006E26BD" w:rsidP="003457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Careers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F0D39" w14:textId="23C54DB8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B433C" w14:textId="28B83DBE" w:rsidR="00AF455F" w:rsidRPr="002446A5" w:rsidRDefault="00AF455F" w:rsidP="00AF455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F34A1" w14:textId="4D8DAB73" w:rsidR="00AF455F" w:rsidRPr="002446A5" w:rsidRDefault="002E0C2F" w:rsidP="00AF455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 Review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2EA8A" w14:textId="07B8A29A" w:rsidR="00AF455F" w:rsidRPr="002446A5" w:rsidRDefault="00AF455F" w:rsidP="00AF455F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D7D23" w:rsidRPr="002446A5" w14:paraId="4C5F7369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A8D14" w14:textId="292EC7D3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Content Management System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A47FD" w14:textId="77777777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 xml:space="preserve">To be discussed with Anoop </w:t>
            </w:r>
          </w:p>
          <w:p w14:paraId="36C88203" w14:textId="77777777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Imp elements we discussed prior to signing contract:</w:t>
            </w:r>
            <w:r w:rsidRPr="002D7D23">
              <w:rPr>
                <w:rFonts w:eastAsia="Calibri" w:cstheme="minorHAnsi"/>
                <w:color w:val="7030A0"/>
              </w:rPr>
              <w:br/>
            </w:r>
          </w:p>
          <w:p w14:paraId="45308368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Version control</w:t>
            </w:r>
          </w:p>
          <w:p w14:paraId="712E1035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Preview before publishing option</w:t>
            </w:r>
          </w:p>
          <w:p w14:paraId="0F30C2E2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Access limitation (</w:t>
            </w:r>
            <w:proofErr w:type="gramStart"/>
            <w:r w:rsidRPr="002D7D23">
              <w:rPr>
                <w:rFonts w:eastAsia="Calibri" w:cstheme="minorHAnsi"/>
                <w:color w:val="7030A0"/>
              </w:rPr>
              <w:t>e.g.</w:t>
            </w:r>
            <w:proofErr w:type="gramEnd"/>
            <w:r w:rsidRPr="002D7D23">
              <w:rPr>
                <w:rFonts w:eastAsia="Calibri" w:cstheme="minorHAnsi"/>
                <w:color w:val="7030A0"/>
              </w:rPr>
              <w:t xml:space="preserve"> Document Library admin can only edit document library. Recruitment to only have access to vacancies, etc. </w:t>
            </w:r>
          </w:p>
          <w:p w14:paraId="5CB114DE" w14:textId="77777777" w:rsidR="002D7D23" w:rsidRPr="002D7D23" w:rsidRDefault="002D7D23" w:rsidP="002D7D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2D7D23">
              <w:rPr>
                <w:rFonts w:eastAsia="Calibri" w:cstheme="minorHAnsi"/>
                <w:color w:val="7030A0"/>
              </w:rPr>
              <w:t>Approvals prior to publishing</w:t>
            </w:r>
          </w:p>
          <w:p w14:paraId="13F3242A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F284F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A62B9" w14:textId="19607ED2" w:rsidR="002D7D23" w:rsidRPr="002D7D23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A2F24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D7D23" w:rsidRPr="002446A5" w14:paraId="2E70C2FF" w14:textId="77777777" w:rsidTr="002D7D23">
        <w:trPr>
          <w:trHeight w:val="1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2B321" w14:textId="75708BAF" w:rsidR="002D7D23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lastRenderedPageBreak/>
              <w:t>Mobile Version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C6525" w14:textId="77777777" w:rsidR="002D7D23" w:rsidRPr="00323AD5" w:rsidRDefault="002D7D23" w:rsidP="002D7D23">
            <w:pPr>
              <w:spacing w:after="0" w:line="240" w:lineRule="auto"/>
              <w:rPr>
                <w:rFonts w:eastAsia="Calibri" w:cstheme="minorHAnsi"/>
                <w:color w:val="7030A0"/>
              </w:rPr>
            </w:pPr>
            <w:r w:rsidRPr="00323AD5">
              <w:rPr>
                <w:rFonts w:eastAsia="Calibri" w:cstheme="minorHAnsi"/>
                <w:color w:val="7030A0"/>
              </w:rPr>
              <w:t>Needs full testing- Top level comments are:</w:t>
            </w:r>
          </w:p>
          <w:p w14:paraId="294121BF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Arabic option must be on the top next to search button and constant. Now it’s a challenge finding it. (Same goes for Careers).</w:t>
            </w:r>
          </w:p>
          <w:p w14:paraId="42B8660B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372F7CAD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Remove floating up effect from the social icons on the mobile version footer (it’s not working now)</w:t>
            </w:r>
          </w:p>
          <w:p w14:paraId="33CEDA08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218F2EF0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0D08725A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 xml:space="preserve">Make scrolling experience more user friendly as currently it’s very hard to open menu buttons. (You </w:t>
            </w:r>
            <w:proofErr w:type="gramStart"/>
            <w:r w:rsidRPr="00323AD5">
              <w:rPr>
                <w:rFonts w:eastAsia="Times New Roman"/>
                <w:color w:val="7030A0"/>
              </w:rPr>
              <w:t>have to</w:t>
            </w:r>
            <w:proofErr w:type="gramEnd"/>
            <w:r w:rsidRPr="00323AD5">
              <w:rPr>
                <w:rFonts w:eastAsia="Times New Roman"/>
                <w:color w:val="7030A0"/>
              </w:rPr>
              <w:t xml:space="preserve"> keep pressing until a button opens, why not open by just clicking on it without having to press hard or keep pressing. </w:t>
            </w:r>
            <w:proofErr w:type="gramStart"/>
            <w:r w:rsidRPr="00323AD5">
              <w:rPr>
                <w:rFonts w:eastAsia="Times New Roman"/>
                <w:color w:val="7030A0"/>
              </w:rPr>
              <w:t>e.g.</w:t>
            </w:r>
            <w:proofErr w:type="gramEnd"/>
            <w:r w:rsidRPr="00323AD5">
              <w:rPr>
                <w:rFonts w:eastAsia="Times New Roman"/>
                <w:color w:val="7030A0"/>
              </w:rPr>
              <w:t xml:space="preserve"> </w:t>
            </w:r>
            <w:proofErr w:type="spellStart"/>
            <w:r w:rsidRPr="00323AD5">
              <w:rPr>
                <w:rFonts w:eastAsia="Times New Roman"/>
                <w:color w:val="7030A0"/>
              </w:rPr>
              <w:t>mubadala</w:t>
            </w:r>
            <w:proofErr w:type="spellEnd"/>
            <w:r w:rsidRPr="00323AD5">
              <w:rPr>
                <w:rFonts w:eastAsia="Times New Roman"/>
                <w:color w:val="7030A0"/>
              </w:rPr>
              <w:t xml:space="preserve"> and </w:t>
            </w:r>
            <w:proofErr w:type="spellStart"/>
            <w:r w:rsidRPr="00323AD5">
              <w:rPr>
                <w:rFonts w:eastAsia="Times New Roman"/>
                <w:color w:val="7030A0"/>
              </w:rPr>
              <w:t>adnoc</w:t>
            </w:r>
            <w:proofErr w:type="spellEnd"/>
            <w:r w:rsidRPr="00323AD5">
              <w:rPr>
                <w:rFonts w:eastAsia="Times New Roman"/>
                <w:color w:val="7030A0"/>
              </w:rPr>
              <w:t xml:space="preserve"> mobile versions</w:t>
            </w:r>
          </w:p>
          <w:p w14:paraId="18178CE9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5A85928C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The map in about us is not displaying well on mobile version, shall we provide you with a photo with text place in it and cancel the dynamic part for the mobile version?</w:t>
            </w:r>
          </w:p>
          <w:p w14:paraId="5153DEC6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Thanks.</w:t>
            </w:r>
          </w:p>
          <w:p w14:paraId="19962A93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30EBF84F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  <w:r w:rsidRPr="00323AD5">
              <w:rPr>
                <w:rFonts w:eastAsia="Times New Roman"/>
                <w:color w:val="7030A0"/>
              </w:rPr>
              <w:t>This content in the link below is very messed up on mobile version, what’s your solution?</w:t>
            </w:r>
          </w:p>
          <w:p w14:paraId="67A1BD4C" w14:textId="77777777" w:rsidR="002D7D23" w:rsidRPr="00323AD5" w:rsidRDefault="002D7D23" w:rsidP="002D7D23">
            <w:pPr>
              <w:rPr>
                <w:rFonts w:eastAsia="Times New Roman"/>
                <w:color w:val="7030A0"/>
              </w:rPr>
            </w:pPr>
          </w:p>
          <w:p w14:paraId="42E7FB34" w14:textId="77777777" w:rsidR="002D7D23" w:rsidRDefault="00EB070C" w:rsidP="002D7D23">
            <w:pPr>
              <w:rPr>
                <w:rFonts w:eastAsia="Times New Roman"/>
              </w:rPr>
            </w:pPr>
            <w:hyperlink r:id="rId21" w:history="1">
              <w:r w:rsidR="002D7D23">
                <w:rPr>
                  <w:rStyle w:val="Hyperlink"/>
                  <w:rFonts w:eastAsia="Times New Roman"/>
                </w:rPr>
                <w:t>http://na.bw.ae/national-ambulance/page/frontline-emergency-ambulance-service</w:t>
              </w:r>
            </w:hyperlink>
          </w:p>
          <w:p w14:paraId="589CD7A0" w14:textId="77777777" w:rsidR="002D7D23" w:rsidRDefault="002D7D23" w:rsidP="002D7D23">
            <w:pPr>
              <w:rPr>
                <w:rFonts w:eastAsia="Times New Roman"/>
              </w:rPr>
            </w:pPr>
          </w:p>
          <w:p w14:paraId="1408F7E2" w14:textId="77777777" w:rsidR="002D7D23" w:rsidRDefault="002D7D23" w:rsidP="002D7D23">
            <w:pPr>
              <w:rPr>
                <w:rFonts w:eastAsia="Times New Roman"/>
              </w:rPr>
            </w:pPr>
            <w:r w:rsidRPr="00323AD5">
              <w:rPr>
                <w:rFonts w:eastAsia="Times New Roman"/>
                <w:color w:val="7030A0"/>
              </w:rPr>
              <w:t>Please check services pages on mobile, some of the key service delivery points are not presented nicely and messed up.</w:t>
            </w:r>
          </w:p>
          <w:p w14:paraId="371A5C03" w14:textId="77777777" w:rsidR="002D7D23" w:rsidRDefault="002D7D23" w:rsidP="002D7D23">
            <w:pPr>
              <w:rPr>
                <w:rFonts w:eastAsia="Times New Roman"/>
              </w:rPr>
            </w:pPr>
          </w:p>
          <w:p w14:paraId="007ED8AE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B2D9B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15518" w14:textId="00642B8A" w:rsidR="002D7D23" w:rsidRPr="002446A5" w:rsidRDefault="002D7D23" w:rsidP="002D7D23">
            <w:pPr>
              <w:rPr>
                <w:rFonts w:eastAsia="Calibri" w:cstheme="minorHAnsi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A717D" w14:textId="77777777" w:rsidR="002D7D23" w:rsidRPr="002446A5" w:rsidRDefault="002D7D23" w:rsidP="002D7D2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</w:tbl>
    <w:p w14:paraId="04DB5C63" w14:textId="77777777" w:rsidR="00DC5FB3" w:rsidRPr="002446A5" w:rsidRDefault="00DC5FB3">
      <w:pPr>
        <w:rPr>
          <w:rFonts w:eastAsia="Calibri" w:cstheme="minorHAnsi"/>
        </w:rPr>
      </w:pPr>
    </w:p>
    <w:p w14:paraId="6E740240" w14:textId="77777777" w:rsidR="00DC5FB3" w:rsidRPr="002446A5" w:rsidRDefault="00DC5FB3">
      <w:pPr>
        <w:rPr>
          <w:rFonts w:eastAsia="Calibri Light" w:cstheme="minorHAnsi"/>
        </w:rPr>
      </w:pPr>
    </w:p>
    <w:p w14:paraId="73874B9B" w14:textId="77777777" w:rsidR="00DC5FB3" w:rsidRPr="002446A5" w:rsidRDefault="00DC5FB3">
      <w:pPr>
        <w:rPr>
          <w:rFonts w:eastAsia="Calibri Light" w:cstheme="minorHAnsi"/>
        </w:rPr>
      </w:pPr>
    </w:p>
    <w:p w14:paraId="286C6AFA" w14:textId="77777777" w:rsidR="00DC5FB3" w:rsidRPr="002446A5" w:rsidRDefault="00DC5FB3">
      <w:pPr>
        <w:rPr>
          <w:rFonts w:eastAsia="Calibri Light" w:cstheme="minorHAnsi"/>
        </w:rPr>
      </w:pPr>
    </w:p>
    <w:p w14:paraId="6250C16D" w14:textId="77777777" w:rsidR="00DC5FB3" w:rsidRPr="002446A5" w:rsidRDefault="00DC5FB3">
      <w:pPr>
        <w:rPr>
          <w:rFonts w:eastAsia="Calibri Light" w:cstheme="minorHAnsi"/>
        </w:rPr>
      </w:pPr>
    </w:p>
    <w:p w14:paraId="4F194CD0" w14:textId="77777777" w:rsidR="00DC5FB3" w:rsidRPr="002446A5" w:rsidRDefault="00DC5FB3">
      <w:pPr>
        <w:rPr>
          <w:rFonts w:eastAsia="Calibri Light" w:cstheme="minorHAnsi"/>
        </w:rPr>
      </w:pPr>
    </w:p>
    <w:p w14:paraId="18A495B7" w14:textId="77777777" w:rsidR="00DC5FB3" w:rsidRPr="002446A5" w:rsidRDefault="00DC5FB3">
      <w:pPr>
        <w:rPr>
          <w:rFonts w:eastAsia="Calibri Light" w:cstheme="minorHAnsi"/>
        </w:rPr>
      </w:pPr>
    </w:p>
    <w:p w14:paraId="7D105243" w14:textId="77777777" w:rsidR="00DC5FB3" w:rsidRPr="002446A5" w:rsidDel="00034C8B" w:rsidRDefault="00DC5FB3">
      <w:pPr>
        <w:rPr>
          <w:del w:id="383" w:author="Craig Tyson" w:date="2021-08-10T10:47:00Z"/>
          <w:rFonts w:eastAsia="Calibri Light" w:cstheme="minorHAnsi"/>
        </w:rPr>
      </w:pPr>
    </w:p>
    <w:p w14:paraId="7630CACC" w14:textId="77777777" w:rsidR="00DC5FB3" w:rsidRPr="002446A5" w:rsidRDefault="00DC5FB3">
      <w:pPr>
        <w:rPr>
          <w:rFonts w:eastAsia="Calibri" w:cstheme="minorHAnsi"/>
        </w:rPr>
      </w:pPr>
    </w:p>
    <w:sectPr w:rsidR="00DC5FB3" w:rsidRPr="0024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1315" w14:textId="77777777" w:rsidR="00EB070C" w:rsidRDefault="00EB070C">
      <w:pPr>
        <w:spacing w:line="240" w:lineRule="auto"/>
      </w:pPr>
      <w:r>
        <w:separator/>
      </w:r>
    </w:p>
  </w:endnote>
  <w:endnote w:type="continuationSeparator" w:id="0">
    <w:p w14:paraId="79C90B8B" w14:textId="77777777" w:rsidR="00EB070C" w:rsidRDefault="00EB0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2F9D" w14:textId="77777777" w:rsidR="00EB070C" w:rsidRDefault="00EB070C">
      <w:pPr>
        <w:spacing w:after="0" w:line="240" w:lineRule="auto"/>
      </w:pPr>
      <w:r>
        <w:separator/>
      </w:r>
    </w:p>
  </w:footnote>
  <w:footnote w:type="continuationSeparator" w:id="0">
    <w:p w14:paraId="6458D910" w14:textId="77777777" w:rsidR="00EB070C" w:rsidRDefault="00EB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2ADC"/>
    <w:multiLevelType w:val="multilevel"/>
    <w:tmpl w:val="D3C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176E"/>
    <w:multiLevelType w:val="multilevel"/>
    <w:tmpl w:val="37E8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E4FC5"/>
    <w:multiLevelType w:val="hybridMultilevel"/>
    <w:tmpl w:val="CF5479BA"/>
    <w:lvl w:ilvl="0" w:tplc="68307BB8"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0BE9"/>
    <w:multiLevelType w:val="hybridMultilevel"/>
    <w:tmpl w:val="37AE7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0115"/>
    <w:multiLevelType w:val="hybridMultilevel"/>
    <w:tmpl w:val="34BA52A2"/>
    <w:lvl w:ilvl="0" w:tplc="A15828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4379"/>
    <w:multiLevelType w:val="multilevel"/>
    <w:tmpl w:val="7BF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aig Tyson">
    <w15:presenceInfo w15:providerId="None" w15:userId="Craig Tyson"/>
  </w15:person>
  <w15:person w15:author="Vivek Nair">
    <w15:presenceInfo w15:providerId="AD" w15:userId="S::vivek@buzinessware.com::b5b6db4e-76b9-4e30-9f7b-1e6923a12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CA"/>
    <w:rsid w:val="00000A96"/>
    <w:rsid w:val="0002793F"/>
    <w:rsid w:val="00034C8B"/>
    <w:rsid w:val="00036422"/>
    <w:rsid w:val="0009453A"/>
    <w:rsid w:val="00095953"/>
    <w:rsid w:val="000D6B38"/>
    <w:rsid w:val="000E7B9F"/>
    <w:rsid w:val="0011678B"/>
    <w:rsid w:val="001A3E57"/>
    <w:rsid w:val="001B308A"/>
    <w:rsid w:val="002446A5"/>
    <w:rsid w:val="00255733"/>
    <w:rsid w:val="00262451"/>
    <w:rsid w:val="00271C95"/>
    <w:rsid w:val="0029654E"/>
    <w:rsid w:val="002D7D23"/>
    <w:rsid w:val="002E0C2F"/>
    <w:rsid w:val="003059D7"/>
    <w:rsid w:val="00323AD5"/>
    <w:rsid w:val="0034570A"/>
    <w:rsid w:val="00353302"/>
    <w:rsid w:val="003731E1"/>
    <w:rsid w:val="003C4BBE"/>
    <w:rsid w:val="003E0968"/>
    <w:rsid w:val="00456638"/>
    <w:rsid w:val="004A0367"/>
    <w:rsid w:val="004C7C5B"/>
    <w:rsid w:val="004D3D57"/>
    <w:rsid w:val="004F0D73"/>
    <w:rsid w:val="00507F2F"/>
    <w:rsid w:val="00522CB1"/>
    <w:rsid w:val="00537B55"/>
    <w:rsid w:val="00540E7A"/>
    <w:rsid w:val="00560731"/>
    <w:rsid w:val="0058712C"/>
    <w:rsid w:val="005947C5"/>
    <w:rsid w:val="005D7B80"/>
    <w:rsid w:val="005F434D"/>
    <w:rsid w:val="00602313"/>
    <w:rsid w:val="00624DD1"/>
    <w:rsid w:val="00637D02"/>
    <w:rsid w:val="0066493E"/>
    <w:rsid w:val="006C4E26"/>
    <w:rsid w:val="006E26BD"/>
    <w:rsid w:val="00777782"/>
    <w:rsid w:val="007856D5"/>
    <w:rsid w:val="00792A48"/>
    <w:rsid w:val="007A6185"/>
    <w:rsid w:val="00815B77"/>
    <w:rsid w:val="0081793F"/>
    <w:rsid w:val="008D04B5"/>
    <w:rsid w:val="00945610"/>
    <w:rsid w:val="0098554D"/>
    <w:rsid w:val="00990AA0"/>
    <w:rsid w:val="009C3B2E"/>
    <w:rsid w:val="009D7BCA"/>
    <w:rsid w:val="00A35D78"/>
    <w:rsid w:val="00A421C7"/>
    <w:rsid w:val="00AB570A"/>
    <w:rsid w:val="00AE20E8"/>
    <w:rsid w:val="00AF455F"/>
    <w:rsid w:val="00AF7146"/>
    <w:rsid w:val="00B272EC"/>
    <w:rsid w:val="00B474F9"/>
    <w:rsid w:val="00C15582"/>
    <w:rsid w:val="00C22362"/>
    <w:rsid w:val="00C56742"/>
    <w:rsid w:val="00CC7B74"/>
    <w:rsid w:val="00CE2E4A"/>
    <w:rsid w:val="00D269DF"/>
    <w:rsid w:val="00D26C07"/>
    <w:rsid w:val="00D44CF8"/>
    <w:rsid w:val="00D614B4"/>
    <w:rsid w:val="00D63C3D"/>
    <w:rsid w:val="00D95DE1"/>
    <w:rsid w:val="00D963B1"/>
    <w:rsid w:val="00DA0631"/>
    <w:rsid w:val="00DB1033"/>
    <w:rsid w:val="00DC5FB3"/>
    <w:rsid w:val="00DE7EBB"/>
    <w:rsid w:val="00E27C16"/>
    <w:rsid w:val="00E45D69"/>
    <w:rsid w:val="00E6213A"/>
    <w:rsid w:val="00E748C7"/>
    <w:rsid w:val="00E84389"/>
    <w:rsid w:val="00EB070C"/>
    <w:rsid w:val="00EE0DD2"/>
    <w:rsid w:val="00EE534E"/>
    <w:rsid w:val="00F34F6C"/>
    <w:rsid w:val="00F575A9"/>
    <w:rsid w:val="00F808AD"/>
    <w:rsid w:val="00F91E33"/>
    <w:rsid w:val="00FA2D8A"/>
    <w:rsid w:val="00FA5C4A"/>
    <w:rsid w:val="00FA74CA"/>
    <w:rsid w:val="11A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DE4"/>
  <w15:docId w15:val="{612F580B-1885-448A-B5A0-B8960BDA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60731"/>
    <w:pPr>
      <w:ind w:left="720"/>
      <w:contextualSpacing/>
    </w:pPr>
  </w:style>
  <w:style w:type="paragraph" w:customStyle="1" w:styleId="p3">
    <w:name w:val="p3"/>
    <w:basedOn w:val="Normal"/>
    <w:rsid w:val="00F91E33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AE" w:eastAsia="en-AE"/>
    </w:rPr>
  </w:style>
  <w:style w:type="paragraph" w:customStyle="1" w:styleId="p4">
    <w:name w:val="p4"/>
    <w:basedOn w:val="Normal"/>
    <w:rsid w:val="00F91E33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AE" w:eastAsia="en-AE"/>
    </w:rPr>
  </w:style>
  <w:style w:type="character" w:customStyle="1" w:styleId="s2">
    <w:name w:val="s2"/>
    <w:basedOn w:val="DefaultParagraphFont"/>
    <w:rsid w:val="00F91E33"/>
  </w:style>
  <w:style w:type="character" w:customStyle="1" w:styleId="apple-converted-space">
    <w:name w:val="apple-converted-space"/>
    <w:basedOn w:val="DefaultParagraphFont"/>
    <w:rsid w:val="00B272EC"/>
  </w:style>
  <w:style w:type="character" w:styleId="Hyperlink">
    <w:name w:val="Hyperlink"/>
    <w:basedOn w:val="DefaultParagraphFont"/>
    <w:uiPriority w:val="99"/>
    <w:semiHidden/>
    <w:unhideWhenUsed/>
    <w:rsid w:val="00296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.tl/t-GdmhLDyyq1" TargetMode="External"/><Relationship Id="rId18" Type="http://schemas.openxmlformats.org/officeDocument/2006/relationships/hyperlink" Target="http://na.bw.ae/national-ambulance/page/non-emergency-patient-transport-pts" TargetMode="External"/><Relationship Id="rId3" Type="http://schemas.openxmlformats.org/officeDocument/2006/relationships/styles" Target="styles.xml"/><Relationship Id="rId21" Type="http://schemas.openxmlformats.org/officeDocument/2006/relationships/hyperlink" Target="http://na.bw.ae/national-ambulance/page/frontline-emergency-ambulance-servi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a.bw.ae/national-ambulance/page/modern-emergency-medical-service" TargetMode="External"/><Relationship Id="rId17" Type="http://schemas.openxmlformats.org/officeDocument/2006/relationships/hyperlink" Target="http://na.bw.ae/national-ambulance/page/public-and-private-emergency-medical-services-e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a.bw.ae/national-ambulance/page/who-we-a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a.bw.ae/national-ambulance/page/supply-chain" TargetMode="Externa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.tl/t-GdmhLDyyq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Vivek Nair</cp:lastModifiedBy>
  <cp:revision>4</cp:revision>
  <dcterms:created xsi:type="dcterms:W3CDTF">2021-08-10T07:51:00Z</dcterms:created>
  <dcterms:modified xsi:type="dcterms:W3CDTF">2021-08-11T09:10:00Z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